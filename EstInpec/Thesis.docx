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D130" w14:textId="77777777" w:rsidR="003E28F0" w:rsidRDefault="003E28F0">
      <w:pPr>
        <w:pStyle w:val="Textoindependiente"/>
        <w:rPr>
          <w:sz w:val="20"/>
        </w:rPr>
      </w:pPr>
    </w:p>
    <w:p w14:paraId="545BFB0C" w14:textId="77777777" w:rsidR="003E28F0" w:rsidRDefault="003E28F0">
      <w:pPr>
        <w:pStyle w:val="Textoindependiente"/>
        <w:rPr>
          <w:sz w:val="20"/>
        </w:rPr>
      </w:pPr>
    </w:p>
    <w:p w14:paraId="67BAE8AD" w14:textId="77777777" w:rsidR="003E28F0" w:rsidRDefault="003E28F0">
      <w:pPr>
        <w:pStyle w:val="Textoindependiente"/>
        <w:rPr>
          <w:sz w:val="20"/>
        </w:rPr>
      </w:pPr>
    </w:p>
    <w:p w14:paraId="087D3594" w14:textId="77777777" w:rsidR="003E28F0" w:rsidRDefault="003E28F0">
      <w:pPr>
        <w:pStyle w:val="Textoindependiente"/>
        <w:rPr>
          <w:sz w:val="20"/>
        </w:rPr>
      </w:pPr>
    </w:p>
    <w:p w14:paraId="467D247D" w14:textId="77777777" w:rsidR="003E28F0" w:rsidRDefault="003E28F0">
      <w:pPr>
        <w:pStyle w:val="Textoindependiente"/>
        <w:rPr>
          <w:sz w:val="20"/>
        </w:rPr>
      </w:pPr>
    </w:p>
    <w:p w14:paraId="49EDB251" w14:textId="77777777" w:rsidR="003E28F0" w:rsidRDefault="003E28F0">
      <w:pPr>
        <w:pStyle w:val="Textoindependiente"/>
        <w:rPr>
          <w:sz w:val="20"/>
        </w:rPr>
      </w:pPr>
    </w:p>
    <w:p w14:paraId="3EDE9E46" w14:textId="77777777" w:rsidR="003E28F0" w:rsidRDefault="003E28F0">
      <w:pPr>
        <w:pStyle w:val="Textoindependiente"/>
        <w:rPr>
          <w:sz w:val="20"/>
        </w:rPr>
      </w:pPr>
    </w:p>
    <w:p w14:paraId="7D6ABCE4" w14:textId="77777777" w:rsidR="003E28F0" w:rsidRDefault="003E28F0">
      <w:pPr>
        <w:pStyle w:val="Textoindependiente"/>
        <w:rPr>
          <w:sz w:val="20"/>
        </w:rPr>
      </w:pPr>
    </w:p>
    <w:p w14:paraId="02DD7264" w14:textId="77777777" w:rsidR="003E28F0" w:rsidRDefault="003E28F0">
      <w:pPr>
        <w:pStyle w:val="Textoindependiente"/>
        <w:rPr>
          <w:sz w:val="20"/>
        </w:rPr>
      </w:pPr>
    </w:p>
    <w:p w14:paraId="047A07AD" w14:textId="77777777" w:rsidR="003E28F0" w:rsidRDefault="003E28F0">
      <w:pPr>
        <w:pStyle w:val="Textoindependiente"/>
        <w:rPr>
          <w:sz w:val="20"/>
        </w:rPr>
      </w:pPr>
    </w:p>
    <w:p w14:paraId="588524CE" w14:textId="77777777" w:rsidR="003E28F0" w:rsidRDefault="003E28F0">
      <w:pPr>
        <w:pStyle w:val="Textoindependiente"/>
        <w:rPr>
          <w:sz w:val="20"/>
        </w:rPr>
      </w:pPr>
    </w:p>
    <w:p w14:paraId="06E1E313" w14:textId="77777777" w:rsidR="003E28F0" w:rsidRDefault="003E28F0">
      <w:pPr>
        <w:pStyle w:val="Textoindependiente"/>
        <w:rPr>
          <w:sz w:val="20"/>
        </w:rPr>
      </w:pPr>
    </w:p>
    <w:p w14:paraId="22D0F7D7" w14:textId="77777777" w:rsidR="003E28F0" w:rsidRDefault="003E28F0">
      <w:pPr>
        <w:pStyle w:val="Textoindependiente"/>
        <w:rPr>
          <w:sz w:val="20"/>
        </w:rPr>
      </w:pPr>
    </w:p>
    <w:p w14:paraId="45C0C5D4" w14:textId="77777777" w:rsidR="003E28F0" w:rsidRDefault="003E28F0">
      <w:pPr>
        <w:pStyle w:val="Textoindependiente"/>
        <w:rPr>
          <w:sz w:val="20"/>
        </w:rPr>
      </w:pPr>
    </w:p>
    <w:p w14:paraId="0F721DE0" w14:textId="77777777" w:rsidR="003E28F0" w:rsidRDefault="003E28F0">
      <w:pPr>
        <w:pStyle w:val="Textoindependiente"/>
        <w:spacing w:before="7"/>
        <w:rPr>
          <w:sz w:val="25"/>
        </w:rPr>
      </w:pPr>
    </w:p>
    <w:p w14:paraId="27F0D545" w14:textId="77777777" w:rsidR="003E28F0" w:rsidRDefault="004854E7">
      <w:pPr>
        <w:pStyle w:val="Ttulo2"/>
      </w:pPr>
      <w:bookmarkStart w:id="0" w:name="Índice_general"/>
      <w:bookmarkStart w:id="1" w:name="Índice_de_tablas"/>
      <w:bookmarkStart w:id="2" w:name="Índice_de_figuras"/>
      <w:bookmarkStart w:id="3" w:name="_bookmark0"/>
      <w:bookmarkEnd w:id="0"/>
      <w:bookmarkEnd w:id="1"/>
      <w:bookmarkEnd w:id="2"/>
      <w:bookmarkEnd w:id="3"/>
      <w:r>
        <w:rPr>
          <w:w w:val="140"/>
        </w:rPr>
        <w:t xml:space="preserve">Sergio David Solano </w:t>
      </w:r>
      <w:proofErr w:type="spellStart"/>
      <w:r>
        <w:rPr>
          <w:w w:val="140"/>
        </w:rPr>
        <w:t>Bejarano</w:t>
      </w:r>
      <w:proofErr w:type="spellEnd"/>
    </w:p>
    <w:p w14:paraId="5D328910" w14:textId="77777777" w:rsidR="003E28F0" w:rsidRDefault="004854E7">
      <w:pPr>
        <w:spacing w:before="110"/>
        <w:ind w:right="241"/>
        <w:jc w:val="center"/>
        <w:rPr>
          <w:sz w:val="17"/>
        </w:rPr>
      </w:pPr>
      <w:proofErr w:type="spellStart"/>
      <w:r>
        <w:rPr>
          <w:w w:val="190"/>
          <w:sz w:val="17"/>
        </w:rPr>
        <w:t>Ingeniero</w:t>
      </w:r>
      <w:proofErr w:type="spellEnd"/>
      <w:r>
        <w:rPr>
          <w:w w:val="190"/>
          <w:sz w:val="17"/>
        </w:rPr>
        <w:t xml:space="preserve"> Industrial</w:t>
      </w:r>
    </w:p>
    <w:p w14:paraId="76C11236" w14:textId="77777777" w:rsidR="003E28F0" w:rsidRDefault="003E28F0">
      <w:pPr>
        <w:pStyle w:val="Textoindependiente"/>
        <w:rPr>
          <w:sz w:val="20"/>
        </w:rPr>
      </w:pPr>
    </w:p>
    <w:p w14:paraId="67E494EE" w14:textId="77777777" w:rsidR="003E28F0" w:rsidRDefault="003E28F0">
      <w:pPr>
        <w:pStyle w:val="Textoindependiente"/>
        <w:rPr>
          <w:sz w:val="20"/>
        </w:rPr>
      </w:pPr>
    </w:p>
    <w:p w14:paraId="47325D48" w14:textId="77777777" w:rsidR="003E28F0" w:rsidRDefault="003E28F0">
      <w:pPr>
        <w:pStyle w:val="Textoindependiente"/>
        <w:rPr>
          <w:sz w:val="20"/>
        </w:rPr>
      </w:pPr>
    </w:p>
    <w:p w14:paraId="72315F6E" w14:textId="77777777" w:rsidR="003E28F0" w:rsidRDefault="003E28F0">
      <w:pPr>
        <w:pStyle w:val="Textoindependiente"/>
        <w:rPr>
          <w:sz w:val="20"/>
        </w:rPr>
      </w:pPr>
    </w:p>
    <w:p w14:paraId="6B26FBB7" w14:textId="77777777" w:rsidR="003E28F0" w:rsidRDefault="003E28F0">
      <w:pPr>
        <w:pStyle w:val="Textoindependiente"/>
        <w:rPr>
          <w:sz w:val="20"/>
        </w:rPr>
      </w:pPr>
    </w:p>
    <w:p w14:paraId="519385F4" w14:textId="77777777" w:rsidR="003E28F0" w:rsidRDefault="003E28F0">
      <w:pPr>
        <w:pStyle w:val="Textoindependiente"/>
        <w:rPr>
          <w:sz w:val="20"/>
        </w:rPr>
      </w:pPr>
    </w:p>
    <w:p w14:paraId="2386BFD4" w14:textId="77777777" w:rsidR="003E28F0" w:rsidRDefault="003E28F0">
      <w:pPr>
        <w:pStyle w:val="Textoindependiente"/>
        <w:rPr>
          <w:sz w:val="20"/>
        </w:rPr>
      </w:pPr>
    </w:p>
    <w:p w14:paraId="0379E7DC" w14:textId="77777777" w:rsidR="003E28F0" w:rsidRDefault="003E28F0">
      <w:pPr>
        <w:pStyle w:val="Textoindependiente"/>
        <w:rPr>
          <w:sz w:val="20"/>
        </w:rPr>
      </w:pPr>
    </w:p>
    <w:p w14:paraId="76C08D1A" w14:textId="77777777" w:rsidR="003E28F0" w:rsidRDefault="003E28F0">
      <w:pPr>
        <w:pStyle w:val="Textoindependiente"/>
        <w:rPr>
          <w:sz w:val="20"/>
        </w:rPr>
      </w:pPr>
    </w:p>
    <w:p w14:paraId="53F228C3" w14:textId="77777777" w:rsidR="003E28F0" w:rsidRDefault="003E28F0">
      <w:pPr>
        <w:pStyle w:val="Textoindependiente"/>
        <w:rPr>
          <w:sz w:val="20"/>
        </w:rPr>
      </w:pPr>
    </w:p>
    <w:p w14:paraId="0C12A6AC" w14:textId="77777777" w:rsidR="003E28F0" w:rsidRDefault="003E28F0">
      <w:pPr>
        <w:pStyle w:val="Textoindependiente"/>
        <w:rPr>
          <w:sz w:val="20"/>
        </w:rPr>
      </w:pPr>
    </w:p>
    <w:p w14:paraId="4290C231" w14:textId="77777777" w:rsidR="003E28F0" w:rsidRDefault="003E28F0">
      <w:pPr>
        <w:pStyle w:val="Textoindependiente"/>
        <w:rPr>
          <w:sz w:val="20"/>
        </w:rPr>
      </w:pPr>
    </w:p>
    <w:p w14:paraId="4676A3FF" w14:textId="77777777" w:rsidR="003E28F0" w:rsidRDefault="003E28F0">
      <w:pPr>
        <w:pStyle w:val="Textoindependiente"/>
        <w:rPr>
          <w:sz w:val="20"/>
        </w:rPr>
      </w:pPr>
    </w:p>
    <w:p w14:paraId="507E5171" w14:textId="77777777" w:rsidR="003E28F0" w:rsidRDefault="003E28F0">
      <w:pPr>
        <w:pStyle w:val="Textoindependiente"/>
        <w:rPr>
          <w:sz w:val="20"/>
        </w:rPr>
      </w:pPr>
    </w:p>
    <w:p w14:paraId="190733CB" w14:textId="77777777" w:rsidR="003E28F0" w:rsidRDefault="003E28F0">
      <w:pPr>
        <w:pStyle w:val="Textoindependiente"/>
        <w:rPr>
          <w:sz w:val="20"/>
        </w:rPr>
      </w:pPr>
    </w:p>
    <w:p w14:paraId="445AC11F" w14:textId="77777777" w:rsidR="003E28F0" w:rsidRDefault="004854E7">
      <w:pPr>
        <w:pStyle w:val="Textoindependien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13C17EA8" wp14:editId="0124A144">
            <wp:simplePos x="0" y="0"/>
            <wp:positionH relativeFrom="page">
              <wp:posOffset>3759379</wp:posOffset>
            </wp:positionH>
            <wp:positionV relativeFrom="paragraph">
              <wp:posOffset>151871</wp:posOffset>
            </wp:positionV>
            <wp:extent cx="1196855" cy="15382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855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F9BF3" w14:textId="77777777" w:rsidR="003E28F0" w:rsidRDefault="003E28F0">
      <w:pPr>
        <w:pStyle w:val="Textoindependiente"/>
        <w:spacing w:before="10"/>
        <w:rPr>
          <w:sz w:val="27"/>
        </w:rPr>
      </w:pPr>
    </w:p>
    <w:p w14:paraId="33FEA360" w14:textId="77777777" w:rsidR="003E28F0" w:rsidRDefault="004854E7">
      <w:pPr>
        <w:pStyle w:val="Ttulo2"/>
        <w:spacing w:line="261" w:lineRule="auto"/>
        <w:ind w:left="2587" w:right="2828"/>
      </w:pPr>
      <w:r>
        <w:rPr>
          <w:w w:val="140"/>
        </w:rPr>
        <w:t>Universidad Nacional de</w:t>
      </w:r>
      <w:r>
        <w:rPr>
          <w:spacing w:val="-46"/>
          <w:w w:val="140"/>
        </w:rPr>
        <w:t xml:space="preserve"> </w:t>
      </w:r>
      <w:r>
        <w:rPr>
          <w:w w:val="140"/>
        </w:rPr>
        <w:t xml:space="preserve">Colombia </w:t>
      </w:r>
      <w:proofErr w:type="spellStart"/>
      <w:r>
        <w:rPr>
          <w:spacing w:val="-11"/>
          <w:w w:val="145"/>
        </w:rPr>
        <w:t>Facultad</w:t>
      </w:r>
      <w:proofErr w:type="spellEnd"/>
      <w:r>
        <w:rPr>
          <w:spacing w:val="-11"/>
          <w:w w:val="145"/>
        </w:rPr>
        <w:t xml:space="preserve"> </w:t>
      </w:r>
      <w:r>
        <w:rPr>
          <w:w w:val="145"/>
        </w:rPr>
        <w:t xml:space="preserve">de </w:t>
      </w:r>
      <w:proofErr w:type="spellStart"/>
      <w:r>
        <w:rPr>
          <w:w w:val="145"/>
        </w:rPr>
        <w:t>Ciencias</w:t>
      </w:r>
      <w:proofErr w:type="spellEnd"/>
      <w:r>
        <w:rPr>
          <w:w w:val="145"/>
        </w:rPr>
        <w:t xml:space="preserve"> </w:t>
      </w:r>
      <w:proofErr w:type="spellStart"/>
      <w:r>
        <w:rPr>
          <w:spacing w:val="-6"/>
          <w:w w:val="145"/>
        </w:rPr>
        <w:t>Departamento</w:t>
      </w:r>
      <w:proofErr w:type="spellEnd"/>
      <w:r>
        <w:rPr>
          <w:spacing w:val="-6"/>
          <w:w w:val="145"/>
        </w:rPr>
        <w:t xml:space="preserve"> </w:t>
      </w:r>
      <w:r>
        <w:rPr>
          <w:w w:val="145"/>
        </w:rPr>
        <w:t xml:space="preserve">de </w:t>
      </w:r>
      <w:proofErr w:type="spellStart"/>
      <w:r>
        <w:rPr>
          <w:spacing w:val="-3"/>
          <w:w w:val="145"/>
        </w:rPr>
        <w:t>Estadística</w:t>
      </w:r>
      <w:proofErr w:type="spellEnd"/>
      <w:r>
        <w:rPr>
          <w:spacing w:val="-3"/>
          <w:w w:val="145"/>
        </w:rPr>
        <w:t xml:space="preserve"> </w:t>
      </w:r>
      <w:r>
        <w:rPr>
          <w:spacing w:val="-4"/>
          <w:w w:val="145"/>
        </w:rPr>
        <w:t>Bogotá,</w:t>
      </w:r>
      <w:r>
        <w:rPr>
          <w:spacing w:val="-1"/>
          <w:w w:val="145"/>
        </w:rPr>
        <w:t xml:space="preserve"> </w:t>
      </w:r>
      <w:r>
        <w:rPr>
          <w:w w:val="145"/>
        </w:rPr>
        <w:t>D.C.</w:t>
      </w:r>
    </w:p>
    <w:p w14:paraId="4ACE7B82" w14:textId="77777777" w:rsidR="003E28F0" w:rsidRDefault="004854E7">
      <w:pPr>
        <w:spacing w:line="296" w:lineRule="exact"/>
        <w:ind w:right="241"/>
        <w:jc w:val="center"/>
        <w:rPr>
          <w:sz w:val="26"/>
        </w:rPr>
      </w:pPr>
      <w:r>
        <w:rPr>
          <w:w w:val="135"/>
          <w:sz w:val="26"/>
        </w:rPr>
        <w:t>Abril de</w:t>
      </w:r>
      <w:r>
        <w:rPr>
          <w:spacing w:val="-24"/>
          <w:w w:val="135"/>
          <w:sz w:val="26"/>
        </w:rPr>
        <w:t xml:space="preserve"> </w:t>
      </w:r>
      <w:r>
        <w:rPr>
          <w:w w:val="135"/>
          <w:sz w:val="26"/>
        </w:rPr>
        <w:t>2017</w:t>
      </w:r>
    </w:p>
    <w:p w14:paraId="6E64F7B3" w14:textId="77777777" w:rsidR="003E28F0" w:rsidRDefault="003E28F0">
      <w:pPr>
        <w:spacing w:line="296" w:lineRule="exact"/>
        <w:jc w:val="center"/>
        <w:rPr>
          <w:sz w:val="26"/>
        </w:rPr>
        <w:sectPr w:rsidR="003E28F0">
          <w:headerReference w:type="default" r:id="rId8"/>
          <w:type w:val="continuous"/>
          <w:pgSz w:w="12240" w:h="15840"/>
          <w:pgMar w:top="2200" w:right="0" w:bottom="280" w:left="1720" w:header="1905" w:footer="720" w:gutter="0"/>
          <w:cols w:space="720"/>
        </w:sectPr>
      </w:pPr>
    </w:p>
    <w:p w14:paraId="327F8730" w14:textId="77777777" w:rsidR="003E28F0" w:rsidRDefault="003E28F0">
      <w:pPr>
        <w:pStyle w:val="Textoindependiente"/>
        <w:rPr>
          <w:sz w:val="20"/>
        </w:rPr>
      </w:pPr>
    </w:p>
    <w:p w14:paraId="61720B56" w14:textId="77777777" w:rsidR="003E28F0" w:rsidRDefault="003E28F0">
      <w:pPr>
        <w:pStyle w:val="Textoindependiente"/>
        <w:rPr>
          <w:sz w:val="20"/>
        </w:rPr>
      </w:pPr>
    </w:p>
    <w:p w14:paraId="6F29C658" w14:textId="77777777" w:rsidR="003E28F0" w:rsidRDefault="003E28F0">
      <w:pPr>
        <w:pStyle w:val="Textoindependiente"/>
        <w:rPr>
          <w:sz w:val="20"/>
        </w:rPr>
      </w:pPr>
    </w:p>
    <w:p w14:paraId="30AB1196" w14:textId="77777777" w:rsidR="003E28F0" w:rsidRDefault="003E28F0">
      <w:pPr>
        <w:pStyle w:val="Textoindependiente"/>
        <w:spacing w:before="6"/>
        <w:rPr>
          <w:sz w:val="23"/>
        </w:rPr>
      </w:pPr>
    </w:p>
    <w:p w14:paraId="2DCE6576" w14:textId="77777777" w:rsidR="003E28F0" w:rsidRPr="004854E7" w:rsidRDefault="004854E7">
      <w:pPr>
        <w:spacing w:before="61"/>
        <w:ind w:right="241"/>
        <w:jc w:val="center"/>
        <w:rPr>
          <w:sz w:val="26"/>
          <w:lang w:val="es-CO"/>
        </w:rPr>
      </w:pPr>
      <w:r w:rsidRPr="004854E7">
        <w:rPr>
          <w:w w:val="140"/>
          <w:sz w:val="26"/>
          <w:lang w:val="es-CO"/>
        </w:rPr>
        <w:t>Sergio David Solano Bejarano</w:t>
      </w:r>
    </w:p>
    <w:p w14:paraId="62171BA9" w14:textId="77777777" w:rsidR="003E28F0" w:rsidRPr="004854E7" w:rsidRDefault="004854E7">
      <w:pPr>
        <w:spacing w:before="110"/>
        <w:ind w:right="241"/>
        <w:jc w:val="center"/>
        <w:rPr>
          <w:sz w:val="17"/>
          <w:lang w:val="es-CO"/>
        </w:rPr>
      </w:pPr>
      <w:r w:rsidRPr="004854E7">
        <w:rPr>
          <w:w w:val="190"/>
          <w:sz w:val="17"/>
          <w:lang w:val="es-CO"/>
        </w:rPr>
        <w:t>Ingeniero Industrial</w:t>
      </w:r>
    </w:p>
    <w:p w14:paraId="2B8CFA49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5A6A9ED4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475C22D3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34B0E380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1148018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A82BCFD" w14:textId="77777777" w:rsidR="003E28F0" w:rsidRPr="004854E7" w:rsidRDefault="004854E7">
      <w:pPr>
        <w:pStyle w:val="Ttulo2"/>
        <w:spacing w:before="105"/>
        <w:rPr>
          <w:lang w:val="es-CO"/>
        </w:rPr>
      </w:pPr>
      <w:r w:rsidRPr="004854E7">
        <w:rPr>
          <w:spacing w:val="-6"/>
          <w:w w:val="160"/>
          <w:lang w:val="es-CO"/>
        </w:rPr>
        <w:t xml:space="preserve">Disertación </w:t>
      </w:r>
      <w:r w:rsidRPr="004854E7">
        <w:rPr>
          <w:spacing w:val="-4"/>
          <w:w w:val="160"/>
          <w:lang w:val="es-CO"/>
        </w:rPr>
        <w:t xml:space="preserve">presentada </w:t>
      </w:r>
      <w:r w:rsidRPr="004854E7">
        <w:rPr>
          <w:spacing w:val="-6"/>
          <w:w w:val="160"/>
          <w:lang w:val="es-CO"/>
        </w:rPr>
        <w:t xml:space="preserve">para </w:t>
      </w:r>
      <w:r w:rsidRPr="004854E7">
        <w:rPr>
          <w:spacing w:val="-5"/>
          <w:w w:val="160"/>
          <w:lang w:val="es-CO"/>
        </w:rPr>
        <w:t xml:space="preserve">optar </w:t>
      </w:r>
      <w:r w:rsidRPr="004854E7">
        <w:rPr>
          <w:w w:val="160"/>
          <w:lang w:val="es-CO"/>
        </w:rPr>
        <w:t>al título</w:t>
      </w:r>
      <w:r w:rsidRPr="004854E7">
        <w:rPr>
          <w:spacing w:val="-69"/>
          <w:w w:val="160"/>
          <w:lang w:val="es-CO"/>
        </w:rPr>
        <w:t xml:space="preserve"> </w:t>
      </w:r>
      <w:r w:rsidRPr="004854E7">
        <w:rPr>
          <w:w w:val="160"/>
          <w:lang w:val="es-CO"/>
        </w:rPr>
        <w:t>de</w:t>
      </w:r>
    </w:p>
    <w:p w14:paraId="5498E617" w14:textId="77777777" w:rsidR="003E28F0" w:rsidRPr="004854E7" w:rsidRDefault="004854E7">
      <w:pPr>
        <w:spacing w:before="110"/>
        <w:ind w:right="241"/>
        <w:jc w:val="center"/>
        <w:rPr>
          <w:sz w:val="17"/>
          <w:lang w:val="es-CO"/>
        </w:rPr>
      </w:pPr>
      <w:r w:rsidRPr="004854E7">
        <w:rPr>
          <w:w w:val="185"/>
          <w:sz w:val="17"/>
          <w:lang w:val="es-CO"/>
        </w:rPr>
        <w:t>Master en Ciencias - Estadística</w:t>
      </w:r>
    </w:p>
    <w:p w14:paraId="08BFDDD5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43ADEB87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23167E6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3C6B8B77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4D234D2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F410594" w14:textId="77777777" w:rsidR="003E28F0" w:rsidRPr="004854E7" w:rsidRDefault="004854E7">
      <w:pPr>
        <w:pStyle w:val="Ttulo2"/>
        <w:spacing w:before="104"/>
        <w:rPr>
          <w:lang w:val="es-CO"/>
        </w:rPr>
      </w:pPr>
      <w:r w:rsidRPr="004854E7">
        <w:rPr>
          <w:w w:val="155"/>
          <w:lang w:val="es-CO"/>
        </w:rPr>
        <w:t>Director</w:t>
      </w:r>
    </w:p>
    <w:p w14:paraId="4C7FB576" w14:textId="77777777" w:rsidR="003E28F0" w:rsidRPr="004854E7" w:rsidRDefault="004854E7">
      <w:pPr>
        <w:spacing w:before="27"/>
        <w:ind w:right="241"/>
        <w:jc w:val="center"/>
        <w:rPr>
          <w:sz w:val="26"/>
          <w:lang w:val="es-CO"/>
        </w:rPr>
      </w:pPr>
      <w:r w:rsidRPr="004854E7">
        <w:rPr>
          <w:w w:val="140"/>
          <w:sz w:val="26"/>
          <w:lang w:val="es-CO"/>
        </w:rPr>
        <w:t xml:space="preserve">B. Piedad Urdinola Contreras, </w:t>
      </w:r>
      <w:proofErr w:type="spellStart"/>
      <w:r w:rsidRPr="004854E7">
        <w:rPr>
          <w:w w:val="140"/>
          <w:sz w:val="26"/>
          <w:lang w:val="es-CO"/>
        </w:rPr>
        <w:t>Ph.D</w:t>
      </w:r>
      <w:proofErr w:type="spellEnd"/>
      <w:r w:rsidRPr="004854E7">
        <w:rPr>
          <w:w w:val="140"/>
          <w:sz w:val="26"/>
          <w:lang w:val="es-CO"/>
        </w:rPr>
        <w:t>.</w:t>
      </w:r>
    </w:p>
    <w:p w14:paraId="5A6160A2" w14:textId="77777777" w:rsidR="003E28F0" w:rsidRPr="004854E7" w:rsidRDefault="004854E7">
      <w:pPr>
        <w:spacing w:before="110"/>
        <w:ind w:right="241"/>
        <w:jc w:val="center"/>
        <w:rPr>
          <w:sz w:val="17"/>
          <w:lang w:val="es-CO"/>
        </w:rPr>
      </w:pPr>
      <w:r w:rsidRPr="004854E7">
        <w:rPr>
          <w:w w:val="185"/>
          <w:sz w:val="17"/>
          <w:lang w:val="es-CO"/>
        </w:rPr>
        <w:t>Doctor en Demografía</w:t>
      </w:r>
    </w:p>
    <w:p w14:paraId="64C50EDA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76D79F87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490FF22E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03CABD89" w14:textId="77777777" w:rsidR="003E28F0" w:rsidRPr="004854E7" w:rsidRDefault="003E28F0">
      <w:pPr>
        <w:pStyle w:val="Textoindependiente"/>
        <w:rPr>
          <w:sz w:val="16"/>
          <w:lang w:val="es-CO"/>
        </w:rPr>
      </w:pPr>
    </w:p>
    <w:p w14:paraId="13D5D6B0" w14:textId="77777777" w:rsidR="003E28F0" w:rsidRPr="004854E7" w:rsidRDefault="003E28F0">
      <w:pPr>
        <w:pStyle w:val="Textoindependiente"/>
        <w:spacing w:before="10"/>
        <w:rPr>
          <w:sz w:val="15"/>
          <w:lang w:val="es-CO"/>
        </w:rPr>
      </w:pPr>
    </w:p>
    <w:p w14:paraId="0D99CDF8" w14:textId="77777777" w:rsidR="003E28F0" w:rsidRPr="004854E7" w:rsidRDefault="004854E7">
      <w:pPr>
        <w:pStyle w:val="Ttulo2"/>
        <w:spacing w:before="1"/>
        <w:rPr>
          <w:lang w:val="es-CO"/>
        </w:rPr>
      </w:pPr>
      <w:r w:rsidRPr="004854E7">
        <w:rPr>
          <w:w w:val="140"/>
          <w:lang w:val="es-CO"/>
        </w:rPr>
        <w:t>Línea de investigación</w:t>
      </w:r>
    </w:p>
    <w:p w14:paraId="607F6721" w14:textId="77777777" w:rsidR="003E28F0" w:rsidRPr="004854E7" w:rsidRDefault="004854E7">
      <w:pPr>
        <w:spacing w:before="110"/>
        <w:ind w:right="241"/>
        <w:jc w:val="center"/>
        <w:rPr>
          <w:sz w:val="17"/>
          <w:lang w:val="es-CO"/>
        </w:rPr>
      </w:pPr>
      <w:r w:rsidRPr="004854E7">
        <w:rPr>
          <w:w w:val="180"/>
          <w:sz w:val="17"/>
          <w:lang w:val="es-CO"/>
        </w:rPr>
        <w:t>Demografía</w:t>
      </w:r>
    </w:p>
    <w:p w14:paraId="12A43422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070B958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F833943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838A671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056147F" w14:textId="77777777" w:rsidR="003E28F0" w:rsidRPr="004854E7" w:rsidRDefault="004854E7">
      <w:pPr>
        <w:pStyle w:val="Textoindependiente"/>
        <w:spacing w:before="3"/>
        <w:rPr>
          <w:sz w:val="15"/>
          <w:lang w:val="es-CO"/>
        </w:rPr>
      </w:pPr>
      <w:r>
        <w:rPr>
          <w:noProof/>
        </w:rPr>
        <w:drawing>
          <wp:anchor distT="0" distB="0" distL="0" distR="0" simplePos="0" relativeHeight="251703296" behindDoc="1" locked="0" layoutInCell="1" allowOverlap="1" wp14:anchorId="754B63F3" wp14:editId="68464E99">
            <wp:simplePos x="0" y="0"/>
            <wp:positionH relativeFrom="page">
              <wp:posOffset>3759379</wp:posOffset>
            </wp:positionH>
            <wp:positionV relativeFrom="paragraph">
              <wp:posOffset>136601</wp:posOffset>
            </wp:positionV>
            <wp:extent cx="1196855" cy="153828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855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CFEA4" w14:textId="77777777" w:rsidR="003E28F0" w:rsidRPr="004854E7" w:rsidRDefault="003E28F0">
      <w:pPr>
        <w:pStyle w:val="Textoindependiente"/>
        <w:spacing w:before="10"/>
        <w:rPr>
          <w:sz w:val="27"/>
          <w:lang w:val="es-CO"/>
        </w:rPr>
      </w:pPr>
    </w:p>
    <w:p w14:paraId="07A19D64" w14:textId="77777777" w:rsidR="003E28F0" w:rsidRPr="004854E7" w:rsidRDefault="004854E7">
      <w:pPr>
        <w:pStyle w:val="Ttulo2"/>
        <w:spacing w:line="261" w:lineRule="auto"/>
        <w:ind w:left="2587" w:right="2828"/>
        <w:rPr>
          <w:lang w:val="es-CO"/>
        </w:rPr>
      </w:pPr>
      <w:r w:rsidRPr="004854E7">
        <w:rPr>
          <w:w w:val="140"/>
          <w:lang w:val="es-CO"/>
        </w:rPr>
        <w:t>Universidad Nacional de</w:t>
      </w:r>
      <w:r w:rsidRPr="004854E7">
        <w:rPr>
          <w:spacing w:val="-46"/>
          <w:w w:val="140"/>
          <w:lang w:val="es-CO"/>
        </w:rPr>
        <w:t xml:space="preserve"> </w:t>
      </w:r>
      <w:r w:rsidRPr="004854E7">
        <w:rPr>
          <w:w w:val="140"/>
          <w:lang w:val="es-CO"/>
        </w:rPr>
        <w:t xml:space="preserve">Colombia </w:t>
      </w:r>
      <w:r w:rsidRPr="004854E7">
        <w:rPr>
          <w:spacing w:val="-11"/>
          <w:w w:val="145"/>
          <w:lang w:val="es-CO"/>
        </w:rPr>
        <w:t xml:space="preserve">Facultad </w:t>
      </w:r>
      <w:r w:rsidRPr="004854E7">
        <w:rPr>
          <w:w w:val="145"/>
          <w:lang w:val="es-CO"/>
        </w:rPr>
        <w:t xml:space="preserve">de Ciencias </w:t>
      </w:r>
      <w:r w:rsidRPr="004854E7">
        <w:rPr>
          <w:spacing w:val="-6"/>
          <w:w w:val="145"/>
          <w:lang w:val="es-CO"/>
        </w:rPr>
        <w:t xml:space="preserve">Departamento </w:t>
      </w:r>
      <w:r w:rsidRPr="004854E7">
        <w:rPr>
          <w:w w:val="145"/>
          <w:lang w:val="es-CO"/>
        </w:rPr>
        <w:t xml:space="preserve">de </w:t>
      </w:r>
      <w:r w:rsidRPr="004854E7">
        <w:rPr>
          <w:spacing w:val="-3"/>
          <w:w w:val="145"/>
          <w:lang w:val="es-CO"/>
        </w:rPr>
        <w:t xml:space="preserve">Estadística </w:t>
      </w:r>
      <w:r w:rsidRPr="004854E7">
        <w:rPr>
          <w:spacing w:val="-4"/>
          <w:w w:val="145"/>
          <w:lang w:val="es-CO"/>
        </w:rPr>
        <w:t>Bogotá,</w:t>
      </w:r>
      <w:r w:rsidRPr="004854E7">
        <w:rPr>
          <w:spacing w:val="-1"/>
          <w:w w:val="145"/>
          <w:lang w:val="es-CO"/>
        </w:rPr>
        <w:t xml:space="preserve"> </w:t>
      </w:r>
      <w:r w:rsidRPr="004854E7">
        <w:rPr>
          <w:w w:val="145"/>
          <w:lang w:val="es-CO"/>
        </w:rPr>
        <w:t>D.C.</w:t>
      </w:r>
    </w:p>
    <w:p w14:paraId="5E1FC790" w14:textId="77777777" w:rsidR="003E28F0" w:rsidRPr="004854E7" w:rsidRDefault="004854E7">
      <w:pPr>
        <w:spacing w:line="296" w:lineRule="exact"/>
        <w:ind w:right="241"/>
        <w:jc w:val="center"/>
        <w:rPr>
          <w:sz w:val="26"/>
          <w:lang w:val="es-CO"/>
        </w:rPr>
      </w:pPr>
      <w:r w:rsidRPr="004854E7">
        <w:rPr>
          <w:w w:val="135"/>
          <w:sz w:val="26"/>
          <w:lang w:val="es-CO"/>
        </w:rPr>
        <w:t>Abril de</w:t>
      </w:r>
      <w:r w:rsidRPr="004854E7">
        <w:rPr>
          <w:spacing w:val="-24"/>
          <w:w w:val="135"/>
          <w:sz w:val="26"/>
          <w:lang w:val="es-CO"/>
        </w:rPr>
        <w:t xml:space="preserve"> </w:t>
      </w:r>
      <w:r w:rsidRPr="004854E7">
        <w:rPr>
          <w:w w:val="135"/>
          <w:sz w:val="26"/>
          <w:lang w:val="es-CO"/>
        </w:rPr>
        <w:t>2017</w:t>
      </w:r>
    </w:p>
    <w:p w14:paraId="0437CF09" w14:textId="77777777" w:rsidR="003E28F0" w:rsidRPr="004854E7" w:rsidRDefault="003E28F0">
      <w:pPr>
        <w:spacing w:line="296" w:lineRule="exact"/>
        <w:jc w:val="center"/>
        <w:rPr>
          <w:sz w:val="26"/>
          <w:lang w:val="es-CO"/>
        </w:rPr>
        <w:sectPr w:rsidR="003E28F0" w:rsidRPr="004854E7">
          <w:pgSz w:w="12240" w:h="15840"/>
          <w:pgMar w:top="2200" w:right="0" w:bottom="280" w:left="1720" w:header="1905" w:footer="0" w:gutter="0"/>
          <w:cols w:space="720"/>
        </w:sectPr>
      </w:pPr>
    </w:p>
    <w:p w14:paraId="6C0E3913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8B07F91" w14:textId="77777777" w:rsidR="003E28F0" w:rsidRPr="004854E7" w:rsidRDefault="004854E7">
      <w:pPr>
        <w:spacing w:before="195"/>
        <w:ind w:left="547"/>
        <w:jc w:val="both"/>
        <w:rPr>
          <w:sz w:val="23"/>
          <w:lang w:val="es-CO"/>
        </w:rPr>
      </w:pPr>
      <w:r w:rsidRPr="004854E7">
        <w:rPr>
          <w:w w:val="115"/>
          <w:sz w:val="23"/>
          <w:lang w:val="es-CO"/>
        </w:rPr>
        <w:t>Título en español</w:t>
      </w:r>
    </w:p>
    <w:p w14:paraId="261ACCA6" w14:textId="77777777" w:rsidR="003E28F0" w:rsidRPr="004854E7" w:rsidRDefault="004854E7">
      <w:pPr>
        <w:pStyle w:val="Textoindependiente"/>
        <w:spacing w:before="53"/>
        <w:ind w:left="547"/>
        <w:jc w:val="both"/>
        <w:rPr>
          <w:lang w:val="es-CO"/>
        </w:rPr>
      </w:pPr>
      <w:r w:rsidRPr="004854E7">
        <w:rPr>
          <w:lang w:val="es-CO"/>
        </w:rPr>
        <w:t>Proyección de poblaciones carcelarias en Colombia</w:t>
      </w:r>
    </w:p>
    <w:p w14:paraId="6D29B03A" w14:textId="77777777" w:rsidR="003E28F0" w:rsidRPr="004854E7" w:rsidRDefault="003E28F0">
      <w:pPr>
        <w:pStyle w:val="Textoindependiente"/>
        <w:spacing w:before="6"/>
        <w:rPr>
          <w:sz w:val="19"/>
          <w:lang w:val="es-CO"/>
        </w:rPr>
      </w:pPr>
    </w:p>
    <w:p w14:paraId="735A9C8D" w14:textId="77777777" w:rsidR="003E28F0" w:rsidRDefault="004854E7">
      <w:pPr>
        <w:ind w:left="547"/>
        <w:jc w:val="both"/>
        <w:rPr>
          <w:sz w:val="23"/>
        </w:rPr>
      </w:pPr>
      <w:r>
        <w:rPr>
          <w:w w:val="115"/>
          <w:sz w:val="23"/>
        </w:rPr>
        <w:t>Title in English</w:t>
      </w:r>
    </w:p>
    <w:p w14:paraId="7634B43F" w14:textId="77777777" w:rsidR="003E28F0" w:rsidRDefault="004854E7">
      <w:pPr>
        <w:pStyle w:val="Textoindependiente"/>
        <w:spacing w:before="53"/>
        <w:ind w:left="547"/>
        <w:jc w:val="both"/>
      </w:pPr>
      <w:r>
        <w:t>Prison populations projections for Colombia</w:t>
      </w:r>
    </w:p>
    <w:p w14:paraId="5EF3CBCC" w14:textId="77777777" w:rsidR="003E28F0" w:rsidRDefault="003E28F0">
      <w:pPr>
        <w:pStyle w:val="Textoindependiente"/>
        <w:rPr>
          <w:sz w:val="19"/>
        </w:rPr>
      </w:pPr>
    </w:p>
    <w:p w14:paraId="49DE3523" w14:textId="77777777" w:rsidR="003E28F0" w:rsidRPr="004854E7" w:rsidRDefault="004854E7">
      <w:pPr>
        <w:pStyle w:val="Textoindependiente"/>
        <w:spacing w:before="1" w:line="235" w:lineRule="auto"/>
        <w:ind w:left="547" w:right="1466"/>
        <w:jc w:val="both"/>
        <w:rPr>
          <w:lang w:val="es-CO"/>
        </w:rPr>
      </w:pPr>
      <w:r w:rsidRPr="004854E7">
        <w:rPr>
          <w:sz w:val="23"/>
          <w:lang w:val="es-CO"/>
        </w:rPr>
        <w:t xml:space="preserve">Resumen: </w:t>
      </w:r>
      <w:r w:rsidRPr="004854E7">
        <w:rPr>
          <w:lang w:val="es-CO"/>
        </w:rPr>
        <w:t>Se realizan proyecciones de la población carcelaria en Colombia, usando la información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disponible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para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años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1991-2017.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información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publicada</w:t>
      </w:r>
      <w:r w:rsidRPr="004854E7">
        <w:rPr>
          <w:spacing w:val="-31"/>
          <w:lang w:val="es-CO"/>
        </w:rPr>
        <w:t xml:space="preserve"> </w:t>
      </w:r>
      <w:proofErr w:type="spellStart"/>
      <w:r w:rsidRPr="004854E7">
        <w:rPr>
          <w:lang w:val="es-CO"/>
        </w:rPr>
        <w:t>periodicamente</w:t>
      </w:r>
      <w:proofErr w:type="spellEnd"/>
      <w:r w:rsidRPr="004854E7">
        <w:rPr>
          <w:lang w:val="es-CO"/>
        </w:rPr>
        <w:t xml:space="preserve"> no incluye las tasas de transición (ingreso y salida) del sistema, por esta razón se eligen </w:t>
      </w:r>
      <w:proofErr w:type="spellStart"/>
      <w:r w:rsidRPr="004854E7">
        <w:rPr>
          <w:lang w:val="es-CO"/>
        </w:rPr>
        <w:t>trés</w:t>
      </w:r>
      <w:proofErr w:type="spellEnd"/>
      <w:r w:rsidRPr="004854E7">
        <w:rPr>
          <w:lang w:val="es-CO"/>
        </w:rPr>
        <w:t xml:space="preserve"> métodos que permiten realizar la proyección a partir de la población observada.   Los métodos utilizados son: modelos </w:t>
      </w:r>
      <w:proofErr w:type="spellStart"/>
      <w:r w:rsidRPr="004854E7">
        <w:rPr>
          <w:lang w:val="es-CO"/>
        </w:rPr>
        <w:t>demográ</w:t>
      </w:r>
      <w:proofErr w:type="spellEnd"/>
      <w:r w:rsidRPr="004854E7">
        <w:rPr>
          <w:lang w:val="es-CO"/>
        </w:rPr>
        <w:t xml:space="preserve"> cos para poblaciones pequeñas, modelos ARIMA,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modelos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Estado-Espacio.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Se</w:t>
      </w:r>
      <w:r w:rsidRPr="004854E7">
        <w:rPr>
          <w:spacing w:val="-9"/>
          <w:lang w:val="es-CO"/>
        </w:rPr>
        <w:t xml:space="preserve"> </w:t>
      </w:r>
      <w:proofErr w:type="gramStart"/>
      <w:r w:rsidRPr="004854E7">
        <w:rPr>
          <w:lang w:val="es-CO"/>
        </w:rPr>
        <w:t>comprara</w:t>
      </w:r>
      <w:proofErr w:type="gramEnd"/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8"/>
          <w:lang w:val="es-CO"/>
        </w:rPr>
        <w:t xml:space="preserve"> </w:t>
      </w:r>
      <w:proofErr w:type="spellStart"/>
      <w:r w:rsidRPr="004854E7">
        <w:rPr>
          <w:lang w:val="es-CO"/>
        </w:rPr>
        <w:t>ajusted</w:t>
      </w:r>
      <w:proofErr w:type="spellEnd"/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cada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modelo,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sus</w:t>
      </w:r>
      <w:r w:rsidRPr="004854E7">
        <w:rPr>
          <w:spacing w:val="-9"/>
          <w:lang w:val="es-CO"/>
        </w:rPr>
        <w:t xml:space="preserve"> </w:t>
      </w:r>
      <w:r w:rsidRPr="004854E7">
        <w:rPr>
          <w:lang w:val="es-CO"/>
        </w:rPr>
        <w:t>ventajas y</w:t>
      </w:r>
      <w:r w:rsidRPr="004854E7">
        <w:rPr>
          <w:spacing w:val="11"/>
          <w:lang w:val="es-CO"/>
        </w:rPr>
        <w:t xml:space="preserve"> </w:t>
      </w:r>
      <w:r w:rsidRPr="004854E7">
        <w:rPr>
          <w:lang w:val="es-CO"/>
        </w:rPr>
        <w:t>desventajas.</w:t>
      </w:r>
    </w:p>
    <w:p w14:paraId="6CA96C5C" w14:textId="77777777" w:rsidR="003E28F0" w:rsidRPr="004854E7" w:rsidRDefault="003E28F0">
      <w:pPr>
        <w:pStyle w:val="Textoindependiente"/>
        <w:spacing w:before="5"/>
        <w:rPr>
          <w:sz w:val="19"/>
          <w:lang w:val="es-CO"/>
        </w:rPr>
      </w:pPr>
    </w:p>
    <w:p w14:paraId="3AAEEDCC" w14:textId="77777777" w:rsidR="003E28F0" w:rsidRDefault="004854E7">
      <w:pPr>
        <w:pStyle w:val="Textoindependiente"/>
        <w:spacing w:line="235" w:lineRule="auto"/>
        <w:ind w:left="547" w:right="1466"/>
        <w:jc w:val="both"/>
      </w:pPr>
      <w:r>
        <w:rPr>
          <w:w w:val="130"/>
          <w:sz w:val="23"/>
        </w:rPr>
        <w:t>Abstract:</w:t>
      </w:r>
      <w:r>
        <w:rPr>
          <w:spacing w:val="-8"/>
          <w:w w:val="130"/>
          <w:sz w:val="23"/>
        </w:rPr>
        <w:t xml:space="preserve"> </w:t>
      </w:r>
      <w:r>
        <w:t>Projections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prison</w:t>
      </w:r>
      <w:r>
        <w:rPr>
          <w:spacing w:val="-22"/>
        </w:rPr>
        <w:t xml:space="preserve"> </w:t>
      </w:r>
      <w:r>
        <w:t>population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Colombia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made,</w:t>
      </w:r>
      <w:r>
        <w:rPr>
          <w:spacing w:val="-22"/>
        </w:rPr>
        <w:t xml:space="preserve"> </w:t>
      </w:r>
      <w:r>
        <w:t>considering</w:t>
      </w:r>
      <w:r>
        <w:rPr>
          <w:spacing w:val="-23"/>
        </w:rPr>
        <w:t xml:space="preserve"> </w:t>
      </w:r>
      <w:proofErr w:type="spellStart"/>
      <w:r>
        <w:rPr>
          <w:spacing w:val="-3"/>
        </w:rPr>
        <w:t>availa</w:t>
      </w:r>
      <w:proofErr w:type="spellEnd"/>
      <w:r>
        <w:rPr>
          <w:spacing w:val="-3"/>
        </w:rPr>
        <w:t xml:space="preserve">- </w:t>
      </w:r>
      <w:proofErr w:type="spellStart"/>
      <w:r>
        <w:t>ble</w:t>
      </w:r>
      <w:proofErr w:type="spellEnd"/>
      <w:r>
        <w:rPr>
          <w:spacing w:val="-28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1991-2017.</w:t>
      </w:r>
      <w:r>
        <w:rPr>
          <w:spacing w:val="-27"/>
        </w:rPr>
        <w:t xml:space="preserve"> </w:t>
      </w:r>
      <w:r>
        <w:t>Monthly</w:t>
      </w:r>
      <w:r>
        <w:rPr>
          <w:spacing w:val="-28"/>
        </w:rPr>
        <w:t xml:space="preserve"> </w:t>
      </w:r>
      <w:r>
        <w:t>released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does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include</w:t>
      </w:r>
      <w:r>
        <w:rPr>
          <w:spacing w:val="-27"/>
        </w:rPr>
        <w:t xml:space="preserve"> </w:t>
      </w:r>
      <w:r>
        <w:t>admission</w:t>
      </w:r>
      <w:r>
        <w:rPr>
          <w:spacing w:val="-28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release</w:t>
      </w:r>
      <w:r>
        <w:rPr>
          <w:spacing w:val="-28"/>
        </w:rPr>
        <w:t xml:space="preserve"> </w:t>
      </w:r>
      <w:r>
        <w:t xml:space="preserve">rates, so </w:t>
      </w:r>
      <w:r>
        <w:rPr>
          <w:spacing w:val="-3"/>
        </w:rPr>
        <w:t xml:space="preserve">we </w:t>
      </w:r>
      <w:r>
        <w:t xml:space="preserve">use three </w:t>
      </w:r>
      <w:proofErr w:type="spellStart"/>
      <w:r>
        <w:t>methodos</w:t>
      </w:r>
      <w:proofErr w:type="spellEnd"/>
      <w:r>
        <w:t xml:space="preserve"> that work </w:t>
      </w:r>
      <w:r>
        <w:rPr>
          <w:spacing w:val="-4"/>
        </w:rPr>
        <w:t xml:space="preserve">over </w:t>
      </w:r>
      <w:r>
        <w:t>the total population. The considered methods are: Demographical methods for subnational populations, ARIMA Models, and State- Space</w:t>
      </w:r>
      <w:r>
        <w:rPr>
          <w:spacing w:val="-17"/>
        </w:rPr>
        <w:t xml:space="preserve"> </w:t>
      </w:r>
      <w:r>
        <w:t>Models.</w:t>
      </w:r>
      <w:r>
        <w:rPr>
          <w:spacing w:val="-17"/>
        </w:rPr>
        <w:t xml:space="preserve"> </w:t>
      </w:r>
      <w:r>
        <w:rPr>
          <w:spacing w:val="-9"/>
        </w:rPr>
        <w:t>We</w:t>
      </w:r>
      <w:r>
        <w:rPr>
          <w:spacing w:val="-16"/>
        </w:rPr>
        <w:t xml:space="preserve"> </w:t>
      </w:r>
      <w:r>
        <w:t>compare</w:t>
      </w:r>
      <w:r>
        <w:rPr>
          <w:spacing w:val="-1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w w:val="130"/>
        </w:rPr>
        <w:t>t</w:t>
      </w:r>
      <w:r>
        <w:rPr>
          <w:spacing w:val="-35"/>
          <w:w w:val="13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models,</w:t>
      </w:r>
      <w:r>
        <w:rPr>
          <w:spacing w:val="-17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advantages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disadvantages.</w:t>
      </w:r>
    </w:p>
    <w:p w14:paraId="63E585FF" w14:textId="77777777" w:rsidR="003E28F0" w:rsidRDefault="003E28F0">
      <w:pPr>
        <w:pStyle w:val="Textoindependiente"/>
        <w:spacing w:before="4"/>
        <w:rPr>
          <w:sz w:val="19"/>
        </w:rPr>
      </w:pPr>
    </w:p>
    <w:p w14:paraId="77526E23" w14:textId="77777777" w:rsidR="003E28F0" w:rsidRPr="004854E7" w:rsidRDefault="004854E7">
      <w:pPr>
        <w:pStyle w:val="Textoindependiente"/>
        <w:spacing w:line="235" w:lineRule="auto"/>
        <w:ind w:left="547" w:right="1466"/>
        <w:jc w:val="both"/>
        <w:rPr>
          <w:lang w:val="es-CO"/>
        </w:rPr>
      </w:pPr>
      <w:r w:rsidRPr="004854E7">
        <w:rPr>
          <w:sz w:val="23"/>
          <w:lang w:val="es-CO"/>
        </w:rPr>
        <w:t xml:space="preserve">Palabras clave: </w:t>
      </w:r>
      <w:r w:rsidRPr="004854E7">
        <w:rPr>
          <w:lang w:val="es-CO"/>
        </w:rPr>
        <w:t>Poblaciones carcelarias, series de tiempo, procesos SARIMA, Modelos Estado Espacio, Poblaciones pequeñas</w:t>
      </w:r>
    </w:p>
    <w:p w14:paraId="30582123" w14:textId="77777777" w:rsidR="003E28F0" w:rsidRPr="004854E7" w:rsidRDefault="003E28F0">
      <w:pPr>
        <w:pStyle w:val="Textoindependiente"/>
        <w:spacing w:before="3"/>
        <w:rPr>
          <w:sz w:val="19"/>
          <w:lang w:val="es-CO"/>
        </w:rPr>
      </w:pPr>
    </w:p>
    <w:p w14:paraId="3FFC0F43" w14:textId="77777777" w:rsidR="003E28F0" w:rsidRDefault="004854E7">
      <w:pPr>
        <w:pStyle w:val="Textoindependiente"/>
        <w:spacing w:line="235" w:lineRule="auto"/>
        <w:ind w:left="547" w:right="1466"/>
        <w:jc w:val="both"/>
      </w:pPr>
      <w:r>
        <w:rPr>
          <w:sz w:val="23"/>
        </w:rPr>
        <w:t>Keywords:</w:t>
      </w:r>
      <w:r>
        <w:rPr>
          <w:spacing w:val="30"/>
          <w:sz w:val="23"/>
        </w:rPr>
        <w:t xml:space="preserve"> </w:t>
      </w:r>
      <w:r>
        <w:t>Prison</w:t>
      </w:r>
      <w:r>
        <w:rPr>
          <w:spacing w:val="-18"/>
        </w:rPr>
        <w:t xml:space="preserve"> </w:t>
      </w:r>
      <w:r>
        <w:t>populations,</w:t>
      </w:r>
      <w:r>
        <w:rPr>
          <w:spacing w:val="-18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series,</w:t>
      </w:r>
      <w:r>
        <w:rPr>
          <w:spacing w:val="-18"/>
        </w:rPr>
        <w:t xml:space="preserve"> </w:t>
      </w:r>
      <w:r>
        <w:t>SARIMA</w:t>
      </w:r>
      <w:r>
        <w:rPr>
          <w:spacing w:val="-18"/>
        </w:rPr>
        <w:t xml:space="preserve"> </w:t>
      </w:r>
      <w:r>
        <w:t>processes,</w:t>
      </w:r>
      <w:r>
        <w:rPr>
          <w:spacing w:val="-18"/>
        </w:rPr>
        <w:t xml:space="preserve"> </w:t>
      </w:r>
      <w:r>
        <w:t>State</w:t>
      </w:r>
      <w:r>
        <w:rPr>
          <w:spacing w:val="-18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Models,</w:t>
      </w:r>
      <w:r>
        <w:rPr>
          <w:spacing w:val="-18"/>
        </w:rPr>
        <w:t xml:space="preserve"> </w:t>
      </w:r>
      <w:r>
        <w:t>Sub- national</w:t>
      </w:r>
      <w:r>
        <w:rPr>
          <w:spacing w:val="11"/>
        </w:rPr>
        <w:t xml:space="preserve"> </w:t>
      </w:r>
      <w:r>
        <w:t>Populations</w:t>
      </w:r>
    </w:p>
    <w:p w14:paraId="43E2451F" w14:textId="77777777" w:rsidR="003E28F0" w:rsidRDefault="003E28F0">
      <w:pPr>
        <w:spacing w:line="235" w:lineRule="auto"/>
        <w:jc w:val="both"/>
        <w:sectPr w:rsidR="003E28F0">
          <w:headerReference w:type="default" r:id="rId9"/>
          <w:pgSz w:w="12240" w:h="15840"/>
          <w:pgMar w:top="1500" w:right="0" w:bottom="280" w:left="1720" w:header="0" w:footer="0" w:gutter="0"/>
          <w:cols w:space="720"/>
        </w:sectPr>
      </w:pPr>
    </w:p>
    <w:p w14:paraId="5A82908D" w14:textId="77777777" w:rsidR="003E28F0" w:rsidRPr="004854E7" w:rsidRDefault="004854E7">
      <w:pPr>
        <w:pStyle w:val="Ttulo2"/>
        <w:spacing w:before="45"/>
        <w:ind w:left="5786" w:right="0"/>
        <w:jc w:val="left"/>
        <w:rPr>
          <w:lang w:val="es-CO"/>
        </w:rPr>
      </w:pPr>
      <w:r w:rsidRPr="004854E7">
        <w:rPr>
          <w:w w:val="130"/>
          <w:lang w:val="es-CO"/>
        </w:rPr>
        <w:lastRenderedPageBreak/>
        <w:t>Nota de aceptación</w:t>
      </w:r>
    </w:p>
    <w:p w14:paraId="5DF04657" w14:textId="77777777" w:rsidR="003E28F0" w:rsidRPr="004854E7" w:rsidRDefault="003E28F0">
      <w:pPr>
        <w:pStyle w:val="Textoindependiente"/>
        <w:spacing w:before="5"/>
        <w:rPr>
          <w:lang w:val="es-CO"/>
        </w:rPr>
      </w:pPr>
    </w:p>
    <w:p w14:paraId="65C75EA1" w14:textId="77777777" w:rsidR="003E28F0" w:rsidRPr="004854E7" w:rsidRDefault="004854E7">
      <w:pPr>
        <w:spacing w:line="321" w:lineRule="auto"/>
        <w:ind w:left="6302" w:right="2574"/>
        <w:jc w:val="center"/>
        <w:rPr>
          <w:rFonts w:ascii="Georgia"/>
          <w:lang w:val="es-CO"/>
        </w:rPr>
      </w:pPr>
      <w:r w:rsidRPr="004854E7">
        <w:rPr>
          <w:rFonts w:ascii="Georgia"/>
          <w:w w:val="105"/>
          <w:lang w:val="es-CO"/>
        </w:rPr>
        <w:t>Trabajo de tesis Aprobado</w:t>
      </w:r>
    </w:p>
    <w:p w14:paraId="2C863D53" w14:textId="77777777" w:rsidR="003E28F0" w:rsidRPr="004854E7" w:rsidRDefault="004854E7">
      <w:pPr>
        <w:spacing w:before="191"/>
        <w:ind w:left="3705"/>
        <w:jc w:val="center"/>
        <w:rPr>
          <w:rFonts w:ascii="Georgia" w:hAnsi="Georgia"/>
          <w:lang w:val="es-CO"/>
        </w:rPr>
      </w:pPr>
      <w:r w:rsidRPr="004854E7">
        <w:rPr>
          <w:rFonts w:ascii="Georgia" w:hAnsi="Georgia"/>
          <w:w w:val="104"/>
          <w:lang w:val="es-CO"/>
        </w:rPr>
        <w:t xml:space="preserve"> </w:t>
      </w:r>
      <w:r w:rsidRPr="004854E7">
        <w:rPr>
          <w:rFonts w:ascii="Georgia" w:hAnsi="Georgia"/>
          <w:w w:val="105"/>
          <w:lang w:val="es-CO"/>
        </w:rPr>
        <w:t xml:space="preserve">Mención Meritoria o Laureada </w:t>
      </w:r>
    </w:p>
    <w:p w14:paraId="34EB7624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48200683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0FA6BBB7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0A7C1315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54F4B790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4B32EC39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7B9D2989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574F5D03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1AB019D4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70DB9668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3325FD0E" w14:textId="77777777" w:rsidR="003E28F0" w:rsidRPr="004854E7" w:rsidRDefault="003E28F0">
      <w:pPr>
        <w:pStyle w:val="Textoindependiente"/>
        <w:rPr>
          <w:rFonts w:ascii="Georgia"/>
          <w:sz w:val="20"/>
          <w:lang w:val="es-CO"/>
        </w:rPr>
      </w:pPr>
    </w:p>
    <w:p w14:paraId="5369E3DE" w14:textId="77777777" w:rsidR="003E28F0" w:rsidRPr="004854E7" w:rsidRDefault="004854E7">
      <w:pPr>
        <w:pStyle w:val="Textoindependiente"/>
        <w:spacing w:before="4"/>
        <w:rPr>
          <w:rFonts w:ascii="Georgia"/>
          <w:sz w:val="25"/>
          <w:lang w:val="es-CO"/>
        </w:rPr>
      </w:pPr>
      <w:r>
        <w:pict w14:anchorId="6C42298F">
          <v:line id="_x0000_s2010" style="position:absolute;z-index:-251606016;mso-wrap-distance-left:0;mso-wrap-distance-right:0;mso-position-horizontal-relative:page" from="328.75pt,16.75pt" to="555.5pt,16.75pt" strokeweight=".28117mm">
            <w10:wrap type="topAndBottom" anchorx="page"/>
          </v:line>
        </w:pict>
      </w:r>
    </w:p>
    <w:p w14:paraId="20579710" w14:textId="77777777" w:rsidR="003E28F0" w:rsidRPr="004854E7" w:rsidRDefault="004854E7">
      <w:pPr>
        <w:pStyle w:val="Textoindependiente"/>
        <w:spacing w:before="22" w:line="235" w:lineRule="auto"/>
        <w:ind w:left="4854" w:right="4571"/>
        <w:rPr>
          <w:lang w:val="es-CO"/>
        </w:rPr>
      </w:pPr>
      <w:r w:rsidRPr="004854E7">
        <w:rPr>
          <w:lang w:val="es-CO"/>
        </w:rPr>
        <w:t xml:space="preserve">Jurado </w:t>
      </w:r>
      <w:proofErr w:type="spellStart"/>
      <w:r w:rsidRPr="004854E7">
        <w:rPr>
          <w:lang w:val="es-CO"/>
        </w:rPr>
        <w:t>Jurado</w:t>
      </w:r>
      <w:proofErr w:type="spellEnd"/>
      <w:r w:rsidRPr="004854E7">
        <w:rPr>
          <w:spacing w:val="15"/>
          <w:lang w:val="es-CO"/>
        </w:rPr>
        <w:t xml:space="preserve"> </w:t>
      </w:r>
      <w:r w:rsidRPr="004854E7">
        <w:rPr>
          <w:lang w:val="es-CO"/>
        </w:rPr>
        <w:t>uno</w:t>
      </w:r>
    </w:p>
    <w:p w14:paraId="5B4B0B5D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8FFE4B8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BF6634D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64C4F7F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892A2C3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5C7AF4C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40D12EA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49B83AF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D17A0F9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E87467A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6A77DE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294E62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54D14BE" w14:textId="77777777" w:rsidR="003E28F0" w:rsidRPr="004854E7" w:rsidRDefault="004854E7">
      <w:pPr>
        <w:pStyle w:val="Textoindependiente"/>
        <w:spacing w:before="11"/>
        <w:rPr>
          <w:sz w:val="20"/>
          <w:lang w:val="es-CO"/>
        </w:rPr>
      </w:pPr>
      <w:r>
        <w:pict w14:anchorId="414134F5">
          <v:line id="_x0000_s2009" style="position:absolute;z-index:-251604992;mso-wrap-distance-left:0;mso-wrap-distance-right:0;mso-position-horizontal-relative:page" from="328.75pt,14.4pt" to="555.5pt,14.4pt" strokeweight=".28117mm">
            <w10:wrap type="topAndBottom" anchorx="page"/>
          </v:line>
        </w:pict>
      </w:r>
    </w:p>
    <w:p w14:paraId="3921A2ED" w14:textId="77777777" w:rsidR="003E28F0" w:rsidRPr="004854E7" w:rsidRDefault="004854E7">
      <w:pPr>
        <w:pStyle w:val="Textoindependiente"/>
        <w:spacing w:before="22" w:line="235" w:lineRule="auto"/>
        <w:ind w:left="4854" w:right="4605"/>
        <w:rPr>
          <w:lang w:val="es-CO"/>
        </w:rPr>
      </w:pPr>
      <w:r w:rsidRPr="004854E7">
        <w:rPr>
          <w:lang w:val="es-CO"/>
        </w:rPr>
        <w:t xml:space="preserve">Jurado </w:t>
      </w:r>
      <w:proofErr w:type="spellStart"/>
      <w:r w:rsidRPr="004854E7">
        <w:rPr>
          <w:lang w:val="es-CO"/>
        </w:rPr>
        <w:t>Jurado</w:t>
      </w:r>
      <w:proofErr w:type="spellEnd"/>
      <w:r w:rsidRPr="004854E7">
        <w:rPr>
          <w:spacing w:val="7"/>
          <w:lang w:val="es-CO"/>
        </w:rPr>
        <w:t xml:space="preserve"> </w:t>
      </w:r>
      <w:r w:rsidRPr="004854E7">
        <w:rPr>
          <w:lang w:val="es-CO"/>
        </w:rPr>
        <w:t>dos</w:t>
      </w:r>
    </w:p>
    <w:p w14:paraId="5A743922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7C0C1CA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8D7468F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5BAD687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BC4FF8B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F8C2CC4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F9E6106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9FD0CE8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BE4DF2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651777E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E61E9BA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D504CF3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CA4F1F4" w14:textId="77777777" w:rsidR="003E28F0" w:rsidRPr="004854E7" w:rsidRDefault="004854E7">
      <w:pPr>
        <w:pStyle w:val="Textoindependiente"/>
        <w:spacing w:before="11"/>
        <w:rPr>
          <w:sz w:val="20"/>
          <w:lang w:val="es-CO"/>
        </w:rPr>
      </w:pPr>
      <w:r>
        <w:pict w14:anchorId="7D9964F4">
          <v:line id="_x0000_s2008" style="position:absolute;z-index:-251603968;mso-wrap-distance-left:0;mso-wrap-distance-right:0;mso-position-horizontal-relative:page" from="328.75pt,14.4pt" to="555.5pt,14.4pt" strokeweight=".28117mm">
            <w10:wrap type="topAndBottom" anchorx="page"/>
          </v:line>
        </w:pict>
      </w:r>
    </w:p>
    <w:p w14:paraId="7EE2D1CA" w14:textId="77777777" w:rsidR="003E28F0" w:rsidRPr="004854E7" w:rsidRDefault="004854E7">
      <w:pPr>
        <w:pStyle w:val="Textoindependiente"/>
        <w:spacing w:before="18" w:line="273" w:lineRule="exact"/>
        <w:ind w:right="27"/>
        <w:jc w:val="center"/>
        <w:rPr>
          <w:lang w:val="es-CO"/>
        </w:rPr>
      </w:pPr>
      <w:r w:rsidRPr="004854E7">
        <w:rPr>
          <w:lang w:val="es-CO"/>
        </w:rPr>
        <w:t>Director</w:t>
      </w:r>
    </w:p>
    <w:p w14:paraId="5E971C68" w14:textId="77777777" w:rsidR="003E28F0" w:rsidRPr="004854E7" w:rsidRDefault="004854E7">
      <w:pPr>
        <w:pStyle w:val="Textoindependiente"/>
        <w:spacing w:line="273" w:lineRule="exact"/>
        <w:ind w:left="4854"/>
        <w:rPr>
          <w:lang w:val="es-CO"/>
        </w:rPr>
      </w:pPr>
      <w:r w:rsidRPr="004854E7">
        <w:rPr>
          <w:lang w:val="es-CO"/>
        </w:rPr>
        <w:t>B. Piedad Urdinola</w:t>
      </w:r>
    </w:p>
    <w:p w14:paraId="66299C84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56672E1" w14:textId="77777777" w:rsidR="003E28F0" w:rsidRPr="004854E7" w:rsidRDefault="003E28F0">
      <w:pPr>
        <w:pStyle w:val="Textoindependiente"/>
        <w:rPr>
          <w:sz w:val="19"/>
          <w:lang w:val="es-CO"/>
        </w:rPr>
      </w:pPr>
    </w:p>
    <w:p w14:paraId="26521667" w14:textId="77777777" w:rsidR="003E28F0" w:rsidRPr="004854E7" w:rsidRDefault="004854E7">
      <w:pPr>
        <w:pStyle w:val="Textoindependiente"/>
        <w:ind w:left="886"/>
        <w:rPr>
          <w:lang w:val="es-CO"/>
        </w:rPr>
      </w:pPr>
      <w:r w:rsidRPr="004854E7">
        <w:rPr>
          <w:lang w:val="es-CO"/>
        </w:rPr>
        <w:t xml:space="preserve">Bogotá, D.C., </w:t>
      </w:r>
      <w:proofErr w:type="gramStart"/>
      <w:r w:rsidRPr="004854E7">
        <w:rPr>
          <w:lang w:val="es-CO"/>
        </w:rPr>
        <w:t>Abril</w:t>
      </w:r>
      <w:proofErr w:type="gramEnd"/>
      <w:r w:rsidRPr="004854E7">
        <w:rPr>
          <w:lang w:val="es-CO"/>
        </w:rPr>
        <w:t xml:space="preserve"> 19 de</w:t>
      </w:r>
      <w:r w:rsidRPr="004854E7">
        <w:rPr>
          <w:spacing w:val="53"/>
          <w:lang w:val="es-CO"/>
        </w:rPr>
        <w:t xml:space="preserve"> </w:t>
      </w:r>
      <w:r w:rsidRPr="004854E7">
        <w:rPr>
          <w:lang w:val="es-CO"/>
        </w:rPr>
        <w:t>2017</w:t>
      </w:r>
    </w:p>
    <w:p w14:paraId="36324024" w14:textId="77777777" w:rsidR="003E28F0" w:rsidRPr="004854E7" w:rsidRDefault="003E28F0">
      <w:pPr>
        <w:rPr>
          <w:lang w:val="es-CO"/>
        </w:rPr>
        <w:sectPr w:rsidR="003E28F0" w:rsidRPr="004854E7">
          <w:headerReference w:type="default" r:id="rId10"/>
          <w:pgSz w:w="12240" w:h="15840"/>
          <w:pgMar w:top="1340" w:right="0" w:bottom="280" w:left="1720" w:header="0" w:footer="0" w:gutter="0"/>
          <w:cols w:space="720"/>
        </w:sectPr>
      </w:pPr>
    </w:p>
    <w:p w14:paraId="40D36CEF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0A06EE16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6E86CA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5D9C1D86" w14:textId="77777777" w:rsidR="003E28F0" w:rsidRPr="004854E7" w:rsidRDefault="004854E7">
      <w:pPr>
        <w:pStyle w:val="Textoindependiente"/>
        <w:spacing w:before="208"/>
        <w:ind w:left="886"/>
        <w:rPr>
          <w:lang w:val="es-CO"/>
        </w:rPr>
      </w:pPr>
      <w:r w:rsidRPr="004854E7">
        <w:rPr>
          <w:lang w:val="es-CO"/>
        </w:rPr>
        <w:t>Este documento está dedicado a Hercilia Bejarano, mi madre.</w:t>
      </w:r>
    </w:p>
    <w:p w14:paraId="492590FE" w14:textId="77777777" w:rsidR="003E28F0" w:rsidRPr="004854E7" w:rsidRDefault="003E28F0">
      <w:pPr>
        <w:rPr>
          <w:lang w:val="es-CO"/>
        </w:rPr>
        <w:sectPr w:rsidR="003E28F0" w:rsidRPr="004854E7">
          <w:headerReference w:type="default" r:id="rId11"/>
          <w:pgSz w:w="12240" w:h="15840"/>
          <w:pgMar w:top="3920" w:right="0" w:bottom="280" w:left="1720" w:header="2890" w:footer="0" w:gutter="0"/>
          <w:cols w:space="720"/>
        </w:sectPr>
      </w:pPr>
    </w:p>
    <w:p w14:paraId="41384F0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83C382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941FE24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3BF6EBD" w14:textId="77777777" w:rsidR="003E28F0" w:rsidRPr="004854E7" w:rsidRDefault="004854E7">
      <w:pPr>
        <w:pStyle w:val="Textoindependiente"/>
        <w:spacing w:before="213" w:line="235" w:lineRule="auto"/>
        <w:ind w:left="547" w:right="1454" w:firstLine="338"/>
        <w:rPr>
          <w:lang w:val="es-CO"/>
        </w:rPr>
      </w:pPr>
      <w:r w:rsidRPr="004854E7">
        <w:rPr>
          <w:lang w:val="es-CO"/>
        </w:rPr>
        <w:t>Agradezco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Piedad,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paciente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directora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tesis,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por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su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colaboración;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mis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compañeros de</w:t>
      </w:r>
      <w:r w:rsidRPr="004854E7">
        <w:rPr>
          <w:spacing w:val="8"/>
          <w:lang w:val="es-CO"/>
        </w:rPr>
        <w:t xml:space="preserve"> </w:t>
      </w:r>
      <w:r w:rsidRPr="004854E7">
        <w:rPr>
          <w:lang w:val="es-CO"/>
        </w:rPr>
        <w:t>estudio:</w:t>
      </w:r>
      <w:r w:rsidRPr="004854E7">
        <w:rPr>
          <w:spacing w:val="9"/>
          <w:lang w:val="es-CO"/>
        </w:rPr>
        <w:t xml:space="preserve"> </w:t>
      </w:r>
      <w:proofErr w:type="spellStart"/>
      <w:r w:rsidRPr="004854E7">
        <w:rPr>
          <w:lang w:val="es-CO"/>
        </w:rPr>
        <w:t>Julian</w:t>
      </w:r>
      <w:proofErr w:type="spellEnd"/>
      <w:r w:rsidRPr="004854E7">
        <w:rPr>
          <w:lang w:val="es-CO"/>
        </w:rPr>
        <w:t>,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Jennifer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Ángela;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Alanis,</w:t>
      </w:r>
      <w:r w:rsidRPr="004854E7">
        <w:rPr>
          <w:spacing w:val="8"/>
          <w:lang w:val="es-CO"/>
        </w:rPr>
        <w:t xml:space="preserve"> </w:t>
      </w:r>
      <w:r w:rsidRPr="004854E7">
        <w:rPr>
          <w:lang w:val="es-CO"/>
        </w:rPr>
        <w:t>por</w:t>
      </w:r>
      <w:r w:rsidRPr="004854E7">
        <w:rPr>
          <w:spacing w:val="9"/>
          <w:lang w:val="es-CO"/>
        </w:rPr>
        <w:t xml:space="preserve"> </w:t>
      </w:r>
      <w:r w:rsidRPr="004854E7">
        <w:rPr>
          <w:lang w:val="es-CO"/>
        </w:rPr>
        <w:t>supuesto.</w:t>
      </w:r>
    </w:p>
    <w:p w14:paraId="42082353" w14:textId="77777777" w:rsidR="003E28F0" w:rsidRPr="004854E7" w:rsidRDefault="003E28F0">
      <w:pPr>
        <w:spacing w:line="235" w:lineRule="auto"/>
        <w:rPr>
          <w:lang w:val="es-CO"/>
        </w:rPr>
        <w:sectPr w:rsidR="003E28F0" w:rsidRPr="004854E7">
          <w:headerReference w:type="default" r:id="rId12"/>
          <w:pgSz w:w="12240" w:h="15840"/>
          <w:pgMar w:top="3920" w:right="0" w:bottom="280" w:left="1720" w:header="2890" w:footer="0" w:gutter="0"/>
          <w:cols w:space="720"/>
        </w:sectPr>
      </w:pPr>
    </w:p>
    <w:p w14:paraId="4D3FF8C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A36B02C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0F115A5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7C33A42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079EC57B" w14:textId="77777777" w:rsidR="003E28F0" w:rsidRPr="004854E7" w:rsidRDefault="003E28F0">
      <w:pPr>
        <w:pStyle w:val="Textoindependiente"/>
        <w:spacing w:before="3"/>
        <w:rPr>
          <w:sz w:val="21"/>
          <w:lang w:val="es-CO"/>
        </w:rPr>
      </w:pPr>
    </w:p>
    <w:p w14:paraId="710AA871" w14:textId="77777777" w:rsidR="003E28F0" w:rsidRDefault="004854E7">
      <w:pPr>
        <w:tabs>
          <w:tab w:val="left" w:pos="8410"/>
        </w:tabs>
        <w:ind w:right="918"/>
        <w:jc w:val="center"/>
        <w:rPr>
          <w:sz w:val="23"/>
        </w:rPr>
      </w:pPr>
      <w:hyperlink w:anchor="_bookmark0" w:history="1">
        <w:proofErr w:type="spellStart"/>
        <w:r>
          <w:rPr>
            <w:w w:val="115"/>
            <w:sz w:val="23"/>
          </w:rPr>
          <w:t>Índice</w:t>
        </w:r>
        <w:proofErr w:type="spellEnd"/>
        <w:r>
          <w:rPr>
            <w:spacing w:val="19"/>
            <w:w w:val="115"/>
            <w:sz w:val="23"/>
          </w:rPr>
          <w:t xml:space="preserve"> </w:t>
        </w:r>
        <w:r>
          <w:rPr>
            <w:w w:val="115"/>
            <w:sz w:val="23"/>
          </w:rPr>
          <w:t>general</w:t>
        </w:r>
      </w:hyperlink>
      <w:r>
        <w:rPr>
          <w:w w:val="115"/>
          <w:sz w:val="23"/>
        </w:rPr>
        <w:tab/>
        <w:t>I</w:t>
      </w:r>
    </w:p>
    <w:sdt>
      <w:sdtPr>
        <w:rPr>
          <w:sz w:val="24"/>
          <w:szCs w:val="24"/>
        </w:rPr>
        <w:id w:val="-1735545279"/>
        <w:docPartObj>
          <w:docPartGallery w:val="Table of Contents"/>
          <w:docPartUnique/>
        </w:docPartObj>
      </w:sdtPr>
      <w:sdtContent>
        <w:p w14:paraId="40ECF00F" w14:textId="77777777" w:rsidR="003E28F0" w:rsidRDefault="004854E7">
          <w:pPr>
            <w:pStyle w:val="TDC1"/>
            <w:tabs>
              <w:tab w:val="left" w:pos="8858"/>
            </w:tabs>
          </w:pPr>
          <w:hyperlink w:anchor="_bookmark0" w:history="1">
            <w:proofErr w:type="spellStart"/>
            <w:r>
              <w:rPr>
                <w:w w:val="120"/>
              </w:rPr>
              <w:t>Índice</w:t>
            </w:r>
            <w:proofErr w:type="spellEnd"/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de</w:t>
            </w:r>
            <w:r>
              <w:rPr>
                <w:spacing w:val="4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tablas</w:t>
            </w:r>
            <w:proofErr w:type="spellEnd"/>
          </w:hyperlink>
          <w:r>
            <w:rPr>
              <w:w w:val="120"/>
            </w:rPr>
            <w:tab/>
          </w:r>
          <w:r>
            <w:rPr>
              <w:spacing w:val="3"/>
              <w:w w:val="120"/>
            </w:rPr>
            <w:t>II</w:t>
          </w:r>
        </w:p>
        <w:p w14:paraId="5CC256C6" w14:textId="77777777" w:rsidR="003E28F0" w:rsidRDefault="004854E7">
          <w:pPr>
            <w:pStyle w:val="TDC1"/>
            <w:tabs>
              <w:tab w:val="left" w:pos="8758"/>
            </w:tabs>
          </w:pPr>
          <w:hyperlink w:anchor="_bookmark0" w:history="1">
            <w:proofErr w:type="spellStart"/>
            <w:r>
              <w:rPr>
                <w:w w:val="120"/>
              </w:rPr>
              <w:t>Índice</w:t>
            </w:r>
            <w:proofErr w:type="spellEnd"/>
            <w:r>
              <w:rPr>
                <w:spacing w:val="15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 xml:space="preserve">de </w:t>
            </w:r>
            <w:r>
              <w:rPr>
                <w:spacing w:val="30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guras</w:t>
            </w:r>
            <w:proofErr w:type="spellEnd"/>
            <w:proofErr w:type="gramEnd"/>
          </w:hyperlink>
          <w:r>
            <w:rPr>
              <w:w w:val="120"/>
            </w:rPr>
            <w:tab/>
          </w:r>
          <w:r>
            <w:rPr>
              <w:spacing w:val="4"/>
              <w:w w:val="120"/>
            </w:rPr>
            <w:t>III</w:t>
          </w:r>
        </w:p>
        <w:p w14:paraId="2687D647" w14:textId="77777777" w:rsidR="003E28F0" w:rsidRPr="004854E7" w:rsidRDefault="004854E7">
          <w:pPr>
            <w:pStyle w:val="TDC1"/>
            <w:numPr>
              <w:ilvl w:val="0"/>
              <w:numId w:val="5"/>
            </w:numPr>
            <w:tabs>
              <w:tab w:val="left" w:pos="874"/>
              <w:tab w:val="left" w:pos="8926"/>
            </w:tabs>
            <w:rPr>
              <w:lang w:val="es-CO"/>
            </w:rPr>
          </w:pPr>
          <w:hyperlink w:anchor="_bookmark1" w:history="1">
            <w:proofErr w:type="gramStart"/>
            <w:r w:rsidRPr="004854E7">
              <w:rPr>
                <w:w w:val="115"/>
                <w:lang w:val="es-CO"/>
              </w:rPr>
              <w:t xml:space="preserve">Métodos  </w:t>
            </w:r>
            <w:proofErr w:type="spellStart"/>
            <w:r w:rsidRPr="004854E7">
              <w:rPr>
                <w:w w:val="115"/>
                <w:lang w:val="es-CO"/>
              </w:rPr>
              <w:t>demográ</w:t>
            </w:r>
            <w:proofErr w:type="spellEnd"/>
            <w:proofErr w:type="gramEnd"/>
            <w:r w:rsidRPr="004854E7">
              <w:rPr>
                <w:w w:val="115"/>
                <w:lang w:val="es-CO"/>
              </w:rPr>
              <w:t xml:space="preserve"> cos  para</w:t>
            </w:r>
            <w:r w:rsidRPr="004854E7">
              <w:rPr>
                <w:spacing w:val="-2"/>
                <w:w w:val="115"/>
                <w:lang w:val="es-CO"/>
              </w:rPr>
              <w:t xml:space="preserve"> </w:t>
            </w:r>
            <w:r w:rsidRPr="004854E7">
              <w:rPr>
                <w:w w:val="115"/>
                <w:lang w:val="es-CO"/>
              </w:rPr>
              <w:t>poblaciones</w:t>
            </w:r>
            <w:r w:rsidRPr="004854E7">
              <w:rPr>
                <w:spacing w:val="37"/>
                <w:w w:val="115"/>
                <w:lang w:val="es-CO"/>
              </w:rPr>
              <w:t xml:space="preserve"> </w:t>
            </w:r>
            <w:r w:rsidRPr="004854E7">
              <w:rPr>
                <w:w w:val="115"/>
                <w:lang w:val="es-CO"/>
              </w:rPr>
              <w:t>pequeñas</w:t>
            </w:r>
          </w:hyperlink>
          <w:r w:rsidRPr="004854E7">
            <w:rPr>
              <w:w w:val="115"/>
              <w:lang w:val="es-CO"/>
            </w:rPr>
            <w:tab/>
            <w:t>1</w:t>
          </w:r>
        </w:p>
        <w:p w14:paraId="44342E4B" w14:textId="77777777" w:rsidR="003E28F0" w:rsidRDefault="004854E7">
          <w:pPr>
            <w:pStyle w:val="TDC2"/>
            <w:numPr>
              <w:ilvl w:val="1"/>
              <w:numId w:val="5"/>
            </w:numPr>
            <w:tabs>
              <w:tab w:val="left" w:pos="1351"/>
              <w:tab w:val="left" w:leader="dot" w:pos="7752"/>
            </w:tabs>
            <w:ind w:hanging="477"/>
          </w:pPr>
          <w:hyperlink w:anchor="_bookmark2" w:history="1">
            <w:proofErr w:type="spellStart"/>
            <w:r>
              <w:t>Población</w:t>
            </w:r>
            <w:proofErr w:type="spellEnd"/>
            <w:r>
              <w:rPr>
                <w:spacing w:val="-36"/>
              </w:rPr>
              <w:t xml:space="preserve"> </w:t>
            </w:r>
            <w:proofErr w:type="spellStart"/>
            <w:r>
              <w:t>colombiana</w:t>
            </w:r>
            <w:proofErr w:type="spellEnd"/>
            <w:r>
              <w:rPr>
                <w:spacing w:val="-36"/>
              </w:rPr>
              <w:t xml:space="preserve"> </w:t>
            </w:r>
            <w:r>
              <w:t>1991-2020</w:t>
            </w:r>
          </w:hyperlink>
          <w:r>
            <w:tab/>
            <w:t>1</w:t>
          </w:r>
        </w:p>
      </w:sdtContent>
    </w:sdt>
    <w:p w14:paraId="20E0DE8C" w14:textId="77777777" w:rsidR="003E28F0" w:rsidRDefault="003E28F0">
      <w:pPr>
        <w:pStyle w:val="Textoindependiente"/>
        <w:spacing w:before="7" w:after="1"/>
        <w:rPr>
          <w:sz w:val="12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6792"/>
        <w:gridCol w:w="1478"/>
        <w:gridCol w:w="333"/>
      </w:tblGrid>
      <w:tr w:rsidR="003E28F0" w14:paraId="30895C74" w14:textId="77777777">
        <w:trPr>
          <w:trHeight w:val="420"/>
        </w:trPr>
        <w:tc>
          <w:tcPr>
            <w:tcW w:w="6792" w:type="dxa"/>
          </w:tcPr>
          <w:p w14:paraId="6DC65887" w14:textId="77777777" w:rsidR="003E28F0" w:rsidRPr="004854E7" w:rsidRDefault="004854E7">
            <w:pPr>
              <w:pStyle w:val="TableParagraph"/>
              <w:spacing w:line="239" w:lineRule="exact"/>
              <w:ind w:left="375"/>
              <w:rPr>
                <w:sz w:val="24"/>
                <w:lang w:val="es-CO"/>
              </w:rPr>
            </w:pPr>
            <w:hyperlink w:anchor="_bookmark4" w:history="1">
              <w:r w:rsidRPr="004854E7">
                <w:rPr>
                  <w:sz w:val="24"/>
                  <w:lang w:val="es-CO"/>
                </w:rPr>
                <w:t>1.2. Población privada de la libertad por rango de edad 2016-2017</w:t>
              </w:r>
            </w:hyperlink>
          </w:p>
        </w:tc>
        <w:tc>
          <w:tcPr>
            <w:tcW w:w="1478" w:type="dxa"/>
          </w:tcPr>
          <w:p w14:paraId="6D3F31AB" w14:textId="77777777" w:rsidR="003E28F0" w:rsidRDefault="004854E7">
            <w:pPr>
              <w:pStyle w:val="TableParagraph"/>
              <w:spacing w:line="239" w:lineRule="exact"/>
              <w:ind w:left="78"/>
              <w:rPr>
                <w:sz w:val="24"/>
              </w:rPr>
            </w:pPr>
            <w:r>
              <w:rPr>
                <w:sz w:val="24"/>
              </w:rPr>
              <w:t>. . . . . . . . . .3</w:t>
            </w:r>
          </w:p>
        </w:tc>
        <w:tc>
          <w:tcPr>
            <w:tcW w:w="333" w:type="dxa"/>
          </w:tcPr>
          <w:p w14:paraId="2C616C6D" w14:textId="77777777" w:rsidR="003E28F0" w:rsidRDefault="003E28F0">
            <w:pPr>
              <w:pStyle w:val="TableParagraph"/>
            </w:pPr>
          </w:p>
        </w:tc>
      </w:tr>
      <w:tr w:rsidR="003E28F0" w14:paraId="0316D357" w14:textId="77777777">
        <w:trPr>
          <w:trHeight w:val="597"/>
        </w:trPr>
        <w:tc>
          <w:tcPr>
            <w:tcW w:w="6792" w:type="dxa"/>
          </w:tcPr>
          <w:p w14:paraId="20AC933A" w14:textId="77777777" w:rsidR="003E28F0" w:rsidRDefault="004854E7">
            <w:pPr>
              <w:pStyle w:val="TableParagraph"/>
              <w:spacing w:before="153"/>
              <w:ind w:left="50"/>
              <w:rPr>
                <w:sz w:val="23"/>
              </w:rPr>
            </w:pPr>
            <w:hyperlink w:anchor="_bookmark11" w:history="1">
              <w:proofErr w:type="spellStart"/>
              <w:r>
                <w:rPr>
                  <w:w w:val="115"/>
                  <w:sz w:val="23"/>
                </w:rPr>
                <w:t>Conclusiones</w:t>
              </w:r>
              <w:proofErr w:type="spellEnd"/>
            </w:hyperlink>
          </w:p>
        </w:tc>
        <w:tc>
          <w:tcPr>
            <w:tcW w:w="1478" w:type="dxa"/>
          </w:tcPr>
          <w:p w14:paraId="1798DDAE" w14:textId="77777777" w:rsidR="003E28F0" w:rsidRDefault="003E28F0">
            <w:pPr>
              <w:pStyle w:val="TableParagraph"/>
            </w:pPr>
          </w:p>
        </w:tc>
        <w:tc>
          <w:tcPr>
            <w:tcW w:w="333" w:type="dxa"/>
          </w:tcPr>
          <w:p w14:paraId="5E7D2C3C" w14:textId="77777777" w:rsidR="003E28F0" w:rsidRDefault="004854E7">
            <w:pPr>
              <w:pStyle w:val="TableParagraph"/>
              <w:spacing w:before="153"/>
              <w:ind w:right="47"/>
              <w:jc w:val="right"/>
              <w:rPr>
                <w:sz w:val="23"/>
              </w:rPr>
            </w:pPr>
            <w:r>
              <w:rPr>
                <w:w w:val="108"/>
                <w:sz w:val="23"/>
              </w:rPr>
              <w:t>8</w:t>
            </w:r>
          </w:p>
        </w:tc>
      </w:tr>
      <w:tr w:rsidR="003E28F0" w14:paraId="4BECC6AB" w14:textId="77777777">
        <w:trPr>
          <w:trHeight w:val="601"/>
        </w:trPr>
        <w:tc>
          <w:tcPr>
            <w:tcW w:w="6792" w:type="dxa"/>
          </w:tcPr>
          <w:p w14:paraId="1DB66668" w14:textId="77777777" w:rsidR="003E28F0" w:rsidRDefault="004854E7">
            <w:pPr>
              <w:pStyle w:val="TableParagraph"/>
              <w:spacing w:before="156"/>
              <w:ind w:left="50"/>
              <w:rPr>
                <w:sz w:val="23"/>
              </w:rPr>
            </w:pPr>
            <w:hyperlink w:anchor="_bookmark11" w:history="1">
              <w:proofErr w:type="spellStart"/>
              <w:r>
                <w:rPr>
                  <w:w w:val="120"/>
                  <w:sz w:val="23"/>
                </w:rPr>
                <w:t>Trabajo</w:t>
              </w:r>
              <w:proofErr w:type="spellEnd"/>
              <w:r>
                <w:rPr>
                  <w:w w:val="120"/>
                  <w:sz w:val="23"/>
                </w:rPr>
                <w:t xml:space="preserve"> </w:t>
              </w:r>
              <w:proofErr w:type="spellStart"/>
              <w:r>
                <w:rPr>
                  <w:w w:val="120"/>
                  <w:sz w:val="23"/>
                </w:rPr>
                <w:t>futuro</w:t>
              </w:r>
              <w:proofErr w:type="spellEnd"/>
            </w:hyperlink>
          </w:p>
        </w:tc>
        <w:tc>
          <w:tcPr>
            <w:tcW w:w="1478" w:type="dxa"/>
          </w:tcPr>
          <w:p w14:paraId="7983674A" w14:textId="77777777" w:rsidR="003E28F0" w:rsidRDefault="003E28F0">
            <w:pPr>
              <w:pStyle w:val="TableParagraph"/>
            </w:pPr>
          </w:p>
        </w:tc>
        <w:tc>
          <w:tcPr>
            <w:tcW w:w="333" w:type="dxa"/>
          </w:tcPr>
          <w:p w14:paraId="411E8BFA" w14:textId="77777777" w:rsidR="003E28F0" w:rsidRDefault="004854E7">
            <w:pPr>
              <w:pStyle w:val="TableParagraph"/>
              <w:spacing w:before="156"/>
              <w:ind w:right="47"/>
              <w:jc w:val="right"/>
              <w:rPr>
                <w:sz w:val="23"/>
              </w:rPr>
            </w:pPr>
            <w:r>
              <w:rPr>
                <w:w w:val="108"/>
                <w:sz w:val="23"/>
              </w:rPr>
              <w:t>9</w:t>
            </w:r>
          </w:p>
        </w:tc>
      </w:tr>
      <w:tr w:rsidR="003E28F0" w14:paraId="6A71E264" w14:textId="77777777">
        <w:trPr>
          <w:trHeight w:val="419"/>
        </w:trPr>
        <w:tc>
          <w:tcPr>
            <w:tcW w:w="6792" w:type="dxa"/>
          </w:tcPr>
          <w:p w14:paraId="558E6796" w14:textId="77777777" w:rsidR="003E28F0" w:rsidRDefault="004854E7">
            <w:pPr>
              <w:pStyle w:val="TableParagraph"/>
              <w:spacing w:before="156" w:line="243" w:lineRule="exact"/>
              <w:ind w:left="50"/>
              <w:rPr>
                <w:sz w:val="23"/>
              </w:rPr>
            </w:pPr>
            <w:hyperlink w:anchor="_bookmark11" w:history="1">
              <w:proofErr w:type="spellStart"/>
              <w:r>
                <w:rPr>
                  <w:w w:val="115"/>
                  <w:sz w:val="23"/>
                </w:rPr>
                <w:t>Bibliografía</w:t>
              </w:r>
              <w:proofErr w:type="spellEnd"/>
            </w:hyperlink>
          </w:p>
        </w:tc>
        <w:tc>
          <w:tcPr>
            <w:tcW w:w="1478" w:type="dxa"/>
          </w:tcPr>
          <w:p w14:paraId="5328BAAF" w14:textId="77777777" w:rsidR="003E28F0" w:rsidRDefault="003E28F0">
            <w:pPr>
              <w:pStyle w:val="TableParagraph"/>
            </w:pPr>
          </w:p>
        </w:tc>
        <w:tc>
          <w:tcPr>
            <w:tcW w:w="333" w:type="dxa"/>
          </w:tcPr>
          <w:p w14:paraId="5C8EB991" w14:textId="77777777" w:rsidR="003E28F0" w:rsidRDefault="004854E7">
            <w:pPr>
              <w:pStyle w:val="TableParagraph"/>
              <w:spacing w:before="156" w:line="243" w:lineRule="exact"/>
              <w:ind w:right="4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</w:tr>
    </w:tbl>
    <w:p w14:paraId="2E06F3B1" w14:textId="77777777" w:rsidR="003E28F0" w:rsidRDefault="003E28F0">
      <w:pPr>
        <w:pStyle w:val="Textoindependiente"/>
      </w:pPr>
    </w:p>
    <w:p w14:paraId="5BBF8D37" w14:textId="77777777" w:rsidR="003E28F0" w:rsidRDefault="003E28F0">
      <w:pPr>
        <w:pStyle w:val="Textoindependiente"/>
      </w:pPr>
    </w:p>
    <w:p w14:paraId="5E994E7F" w14:textId="77777777" w:rsidR="003E28F0" w:rsidRDefault="003E28F0">
      <w:pPr>
        <w:pStyle w:val="Textoindependiente"/>
      </w:pPr>
    </w:p>
    <w:p w14:paraId="3A653DF8" w14:textId="77777777" w:rsidR="003E28F0" w:rsidRDefault="003E28F0">
      <w:pPr>
        <w:pStyle w:val="Textoindependiente"/>
      </w:pPr>
    </w:p>
    <w:p w14:paraId="59073925" w14:textId="77777777" w:rsidR="003E28F0" w:rsidRDefault="003E28F0">
      <w:pPr>
        <w:pStyle w:val="Textoindependiente"/>
      </w:pPr>
    </w:p>
    <w:p w14:paraId="0528296B" w14:textId="77777777" w:rsidR="003E28F0" w:rsidRDefault="003E28F0">
      <w:pPr>
        <w:pStyle w:val="Textoindependiente"/>
      </w:pPr>
    </w:p>
    <w:p w14:paraId="70C9B3B4" w14:textId="77777777" w:rsidR="003E28F0" w:rsidRDefault="003E28F0">
      <w:pPr>
        <w:pStyle w:val="Textoindependiente"/>
      </w:pPr>
    </w:p>
    <w:p w14:paraId="04FFE553" w14:textId="77777777" w:rsidR="003E28F0" w:rsidRDefault="003E28F0">
      <w:pPr>
        <w:pStyle w:val="Textoindependiente"/>
      </w:pPr>
    </w:p>
    <w:p w14:paraId="680D480A" w14:textId="77777777" w:rsidR="003E28F0" w:rsidRDefault="003E28F0">
      <w:pPr>
        <w:pStyle w:val="Textoindependiente"/>
      </w:pPr>
    </w:p>
    <w:p w14:paraId="60918BE3" w14:textId="77777777" w:rsidR="003E28F0" w:rsidRDefault="003E28F0">
      <w:pPr>
        <w:pStyle w:val="Textoindependiente"/>
      </w:pPr>
    </w:p>
    <w:p w14:paraId="4AB05EA7" w14:textId="77777777" w:rsidR="003E28F0" w:rsidRDefault="003E28F0">
      <w:pPr>
        <w:pStyle w:val="Textoindependiente"/>
      </w:pPr>
    </w:p>
    <w:p w14:paraId="6B2C08AD" w14:textId="77777777" w:rsidR="003E28F0" w:rsidRDefault="003E28F0">
      <w:pPr>
        <w:pStyle w:val="Textoindependiente"/>
      </w:pPr>
    </w:p>
    <w:p w14:paraId="1355D727" w14:textId="77777777" w:rsidR="003E28F0" w:rsidRDefault="003E28F0">
      <w:pPr>
        <w:pStyle w:val="Textoindependiente"/>
      </w:pPr>
    </w:p>
    <w:p w14:paraId="5F2BA1D9" w14:textId="77777777" w:rsidR="003E28F0" w:rsidRDefault="003E28F0">
      <w:pPr>
        <w:pStyle w:val="Textoindependiente"/>
      </w:pPr>
    </w:p>
    <w:p w14:paraId="27ECE1E4" w14:textId="77777777" w:rsidR="003E28F0" w:rsidRDefault="003E28F0">
      <w:pPr>
        <w:pStyle w:val="Textoindependiente"/>
      </w:pPr>
    </w:p>
    <w:p w14:paraId="45A2BC6C" w14:textId="77777777" w:rsidR="003E28F0" w:rsidRDefault="003E28F0">
      <w:pPr>
        <w:pStyle w:val="Textoindependiente"/>
      </w:pPr>
    </w:p>
    <w:p w14:paraId="0F2357D9" w14:textId="77777777" w:rsidR="003E28F0" w:rsidRDefault="003E28F0">
      <w:pPr>
        <w:pStyle w:val="Textoindependiente"/>
      </w:pPr>
    </w:p>
    <w:p w14:paraId="59EDE6CA" w14:textId="77777777" w:rsidR="003E28F0" w:rsidRDefault="003E28F0">
      <w:pPr>
        <w:pStyle w:val="Textoindependiente"/>
      </w:pPr>
    </w:p>
    <w:p w14:paraId="16BBADC0" w14:textId="77777777" w:rsidR="003E28F0" w:rsidRDefault="004854E7">
      <w:pPr>
        <w:pStyle w:val="Textoindependiente"/>
        <w:spacing w:before="174"/>
        <w:ind w:right="918"/>
        <w:jc w:val="center"/>
      </w:pPr>
      <w:r>
        <w:rPr>
          <w:w w:val="97"/>
        </w:rPr>
        <w:t>I</w:t>
      </w:r>
    </w:p>
    <w:p w14:paraId="39055479" w14:textId="77777777" w:rsidR="003E28F0" w:rsidRDefault="003E28F0">
      <w:pPr>
        <w:jc w:val="center"/>
        <w:sectPr w:rsidR="003E28F0">
          <w:headerReference w:type="default" r:id="rId13"/>
          <w:pgSz w:w="12240" w:h="15840"/>
          <w:pgMar w:top="3920" w:right="0" w:bottom="280" w:left="1720" w:header="2890" w:footer="0" w:gutter="0"/>
          <w:cols w:space="720"/>
        </w:sectPr>
      </w:pPr>
    </w:p>
    <w:p w14:paraId="1C8688DD" w14:textId="77777777" w:rsidR="003E28F0" w:rsidRDefault="003E28F0">
      <w:pPr>
        <w:pStyle w:val="Textoindependiente"/>
        <w:rPr>
          <w:sz w:val="20"/>
        </w:rPr>
      </w:pPr>
    </w:p>
    <w:p w14:paraId="703D5721" w14:textId="77777777" w:rsidR="003E28F0" w:rsidRDefault="003E28F0">
      <w:pPr>
        <w:pStyle w:val="Textoindependiente"/>
        <w:rPr>
          <w:sz w:val="20"/>
        </w:rPr>
      </w:pPr>
    </w:p>
    <w:p w14:paraId="7C448CD0" w14:textId="77777777" w:rsidR="003E28F0" w:rsidRDefault="003E28F0">
      <w:pPr>
        <w:pStyle w:val="Textoindependiente"/>
        <w:rPr>
          <w:sz w:val="20"/>
        </w:rPr>
      </w:pPr>
    </w:p>
    <w:p w14:paraId="6CDB0344" w14:textId="77777777" w:rsidR="003E28F0" w:rsidRDefault="003E28F0">
      <w:pPr>
        <w:pStyle w:val="Textoindependiente"/>
        <w:rPr>
          <w:sz w:val="20"/>
        </w:rPr>
      </w:pPr>
    </w:p>
    <w:p w14:paraId="291943B6" w14:textId="77777777" w:rsidR="003E28F0" w:rsidRDefault="003E28F0">
      <w:pPr>
        <w:pStyle w:val="Textoindependiente"/>
        <w:rPr>
          <w:sz w:val="20"/>
        </w:rPr>
      </w:pPr>
    </w:p>
    <w:p w14:paraId="49476845" w14:textId="77777777" w:rsidR="003E28F0" w:rsidRDefault="003E28F0">
      <w:pPr>
        <w:pStyle w:val="Textoindependiente"/>
        <w:rPr>
          <w:sz w:val="20"/>
        </w:rPr>
      </w:pPr>
    </w:p>
    <w:p w14:paraId="53780006" w14:textId="77777777" w:rsidR="003E28F0" w:rsidRDefault="003E28F0">
      <w:pPr>
        <w:pStyle w:val="Textoindependiente"/>
        <w:rPr>
          <w:sz w:val="20"/>
        </w:rPr>
      </w:pPr>
    </w:p>
    <w:p w14:paraId="3DA5C1AB" w14:textId="77777777" w:rsidR="003E28F0" w:rsidRDefault="003E28F0">
      <w:pPr>
        <w:pStyle w:val="Textoindependiente"/>
        <w:rPr>
          <w:sz w:val="20"/>
        </w:rPr>
      </w:pPr>
    </w:p>
    <w:p w14:paraId="1B038EA5" w14:textId="77777777" w:rsidR="003E28F0" w:rsidRDefault="003E28F0">
      <w:pPr>
        <w:pStyle w:val="Textoindependiente"/>
        <w:rPr>
          <w:sz w:val="20"/>
        </w:rPr>
      </w:pPr>
    </w:p>
    <w:p w14:paraId="72841B64" w14:textId="77777777" w:rsidR="003E28F0" w:rsidRDefault="003E28F0">
      <w:pPr>
        <w:pStyle w:val="Textoindependiente"/>
        <w:rPr>
          <w:sz w:val="20"/>
        </w:rPr>
      </w:pPr>
    </w:p>
    <w:p w14:paraId="511BC828" w14:textId="77777777" w:rsidR="003E28F0" w:rsidRDefault="003E28F0">
      <w:pPr>
        <w:pStyle w:val="Textoindependiente"/>
        <w:rPr>
          <w:sz w:val="20"/>
        </w:rPr>
      </w:pPr>
    </w:p>
    <w:p w14:paraId="31DA980C" w14:textId="77777777" w:rsidR="003E28F0" w:rsidRDefault="003E28F0">
      <w:pPr>
        <w:pStyle w:val="Textoindependiente"/>
        <w:rPr>
          <w:sz w:val="20"/>
        </w:rPr>
      </w:pPr>
    </w:p>
    <w:p w14:paraId="2A07E551" w14:textId="77777777" w:rsidR="003E28F0" w:rsidRDefault="003E28F0">
      <w:pPr>
        <w:pStyle w:val="Textoindependiente"/>
        <w:rPr>
          <w:sz w:val="20"/>
        </w:rPr>
      </w:pPr>
    </w:p>
    <w:p w14:paraId="0BF52FEB" w14:textId="77777777" w:rsidR="003E28F0" w:rsidRDefault="003E28F0">
      <w:pPr>
        <w:pStyle w:val="Textoindependiente"/>
        <w:rPr>
          <w:sz w:val="20"/>
        </w:rPr>
      </w:pPr>
    </w:p>
    <w:p w14:paraId="583BF587" w14:textId="77777777" w:rsidR="003E28F0" w:rsidRDefault="003E28F0">
      <w:pPr>
        <w:pStyle w:val="Textoindependiente"/>
        <w:rPr>
          <w:sz w:val="20"/>
        </w:rPr>
      </w:pPr>
    </w:p>
    <w:p w14:paraId="0F472DDD" w14:textId="77777777" w:rsidR="003E28F0" w:rsidRDefault="003E28F0">
      <w:pPr>
        <w:pStyle w:val="Textoindependiente"/>
        <w:rPr>
          <w:sz w:val="20"/>
        </w:rPr>
      </w:pPr>
    </w:p>
    <w:p w14:paraId="38B72764" w14:textId="77777777" w:rsidR="003E28F0" w:rsidRDefault="003E28F0">
      <w:pPr>
        <w:pStyle w:val="Textoindependiente"/>
        <w:rPr>
          <w:sz w:val="20"/>
        </w:rPr>
      </w:pPr>
    </w:p>
    <w:p w14:paraId="656EF254" w14:textId="77777777" w:rsidR="003E28F0" w:rsidRDefault="003E28F0">
      <w:pPr>
        <w:pStyle w:val="Textoindependiente"/>
        <w:rPr>
          <w:sz w:val="20"/>
        </w:rPr>
      </w:pPr>
    </w:p>
    <w:p w14:paraId="6C5379E6" w14:textId="77777777" w:rsidR="003E28F0" w:rsidRDefault="003E28F0">
      <w:pPr>
        <w:pStyle w:val="Textoindependiente"/>
        <w:rPr>
          <w:sz w:val="20"/>
        </w:rPr>
      </w:pPr>
    </w:p>
    <w:p w14:paraId="59785048" w14:textId="77777777" w:rsidR="003E28F0" w:rsidRDefault="003E28F0">
      <w:pPr>
        <w:pStyle w:val="Textoindependiente"/>
        <w:rPr>
          <w:sz w:val="20"/>
        </w:rPr>
      </w:pPr>
    </w:p>
    <w:p w14:paraId="77ACD15D" w14:textId="77777777" w:rsidR="003E28F0" w:rsidRDefault="003E28F0">
      <w:pPr>
        <w:pStyle w:val="Textoindependiente"/>
        <w:rPr>
          <w:sz w:val="20"/>
        </w:rPr>
      </w:pPr>
    </w:p>
    <w:p w14:paraId="3BE8DC9D" w14:textId="77777777" w:rsidR="003E28F0" w:rsidRDefault="003E28F0">
      <w:pPr>
        <w:pStyle w:val="Textoindependiente"/>
        <w:rPr>
          <w:sz w:val="20"/>
        </w:rPr>
      </w:pPr>
    </w:p>
    <w:p w14:paraId="6F644860" w14:textId="77777777" w:rsidR="003E28F0" w:rsidRDefault="003E28F0">
      <w:pPr>
        <w:pStyle w:val="Textoindependiente"/>
        <w:rPr>
          <w:sz w:val="20"/>
        </w:rPr>
      </w:pPr>
    </w:p>
    <w:p w14:paraId="753986CE" w14:textId="77777777" w:rsidR="003E28F0" w:rsidRDefault="003E28F0">
      <w:pPr>
        <w:pStyle w:val="Textoindependiente"/>
        <w:rPr>
          <w:sz w:val="20"/>
        </w:rPr>
      </w:pPr>
    </w:p>
    <w:p w14:paraId="3AF57776" w14:textId="77777777" w:rsidR="003E28F0" w:rsidRDefault="003E28F0">
      <w:pPr>
        <w:pStyle w:val="Textoindependiente"/>
        <w:rPr>
          <w:sz w:val="20"/>
        </w:rPr>
      </w:pPr>
    </w:p>
    <w:p w14:paraId="75F4AF9F" w14:textId="77777777" w:rsidR="003E28F0" w:rsidRDefault="003E28F0">
      <w:pPr>
        <w:pStyle w:val="Textoindependiente"/>
        <w:rPr>
          <w:sz w:val="20"/>
        </w:rPr>
      </w:pPr>
    </w:p>
    <w:p w14:paraId="47026B16" w14:textId="77777777" w:rsidR="003E28F0" w:rsidRDefault="003E28F0">
      <w:pPr>
        <w:pStyle w:val="Textoindependiente"/>
        <w:rPr>
          <w:sz w:val="20"/>
        </w:rPr>
      </w:pPr>
    </w:p>
    <w:p w14:paraId="42D2FC70" w14:textId="77777777" w:rsidR="003E28F0" w:rsidRDefault="003E28F0">
      <w:pPr>
        <w:pStyle w:val="Textoindependiente"/>
        <w:rPr>
          <w:sz w:val="20"/>
        </w:rPr>
      </w:pPr>
    </w:p>
    <w:p w14:paraId="332B3F89" w14:textId="77777777" w:rsidR="003E28F0" w:rsidRDefault="003E28F0">
      <w:pPr>
        <w:pStyle w:val="Textoindependiente"/>
        <w:rPr>
          <w:sz w:val="20"/>
        </w:rPr>
      </w:pPr>
    </w:p>
    <w:p w14:paraId="1D31455C" w14:textId="77777777" w:rsidR="003E28F0" w:rsidRDefault="003E28F0">
      <w:pPr>
        <w:pStyle w:val="Textoindependiente"/>
        <w:rPr>
          <w:sz w:val="20"/>
        </w:rPr>
      </w:pPr>
    </w:p>
    <w:p w14:paraId="063EA50E" w14:textId="77777777" w:rsidR="003E28F0" w:rsidRDefault="003E28F0">
      <w:pPr>
        <w:pStyle w:val="Textoindependiente"/>
        <w:rPr>
          <w:sz w:val="20"/>
        </w:rPr>
      </w:pPr>
    </w:p>
    <w:p w14:paraId="2C4EBA44" w14:textId="77777777" w:rsidR="003E28F0" w:rsidRDefault="003E28F0">
      <w:pPr>
        <w:pStyle w:val="Textoindependiente"/>
        <w:rPr>
          <w:sz w:val="20"/>
        </w:rPr>
      </w:pPr>
    </w:p>
    <w:p w14:paraId="634C94AC" w14:textId="77777777" w:rsidR="003E28F0" w:rsidRDefault="003E28F0">
      <w:pPr>
        <w:pStyle w:val="Textoindependiente"/>
        <w:rPr>
          <w:sz w:val="20"/>
        </w:rPr>
      </w:pPr>
    </w:p>
    <w:p w14:paraId="0BF07FC0" w14:textId="77777777" w:rsidR="003E28F0" w:rsidRDefault="003E28F0">
      <w:pPr>
        <w:pStyle w:val="Textoindependiente"/>
        <w:rPr>
          <w:sz w:val="20"/>
        </w:rPr>
      </w:pPr>
    </w:p>
    <w:p w14:paraId="2461A67E" w14:textId="77777777" w:rsidR="003E28F0" w:rsidRDefault="003E28F0">
      <w:pPr>
        <w:pStyle w:val="Textoindependiente"/>
        <w:rPr>
          <w:sz w:val="20"/>
        </w:rPr>
      </w:pPr>
    </w:p>
    <w:p w14:paraId="513CFD06" w14:textId="77777777" w:rsidR="003E28F0" w:rsidRDefault="003E28F0">
      <w:pPr>
        <w:pStyle w:val="Textoindependiente"/>
        <w:rPr>
          <w:sz w:val="20"/>
        </w:rPr>
      </w:pPr>
    </w:p>
    <w:p w14:paraId="2BC3B36F" w14:textId="77777777" w:rsidR="003E28F0" w:rsidRDefault="003E28F0">
      <w:pPr>
        <w:pStyle w:val="Textoindependiente"/>
        <w:rPr>
          <w:sz w:val="20"/>
        </w:rPr>
      </w:pPr>
    </w:p>
    <w:p w14:paraId="0DC78484" w14:textId="77777777" w:rsidR="003E28F0" w:rsidRDefault="003E28F0">
      <w:pPr>
        <w:pStyle w:val="Textoindependiente"/>
        <w:rPr>
          <w:sz w:val="20"/>
        </w:rPr>
      </w:pPr>
    </w:p>
    <w:p w14:paraId="3A33719A" w14:textId="77777777" w:rsidR="003E28F0" w:rsidRDefault="003E28F0">
      <w:pPr>
        <w:pStyle w:val="Textoindependiente"/>
        <w:rPr>
          <w:sz w:val="20"/>
        </w:rPr>
      </w:pPr>
    </w:p>
    <w:p w14:paraId="6299FCE1" w14:textId="77777777" w:rsidR="003E28F0" w:rsidRDefault="003E28F0">
      <w:pPr>
        <w:pStyle w:val="Textoindependiente"/>
        <w:rPr>
          <w:sz w:val="20"/>
        </w:rPr>
      </w:pPr>
    </w:p>
    <w:p w14:paraId="48873F12" w14:textId="77777777" w:rsidR="003E28F0" w:rsidRDefault="003E28F0">
      <w:pPr>
        <w:pStyle w:val="Textoindependiente"/>
        <w:rPr>
          <w:sz w:val="20"/>
        </w:rPr>
      </w:pPr>
    </w:p>
    <w:p w14:paraId="078B6EA2" w14:textId="77777777" w:rsidR="003E28F0" w:rsidRDefault="003E28F0">
      <w:pPr>
        <w:pStyle w:val="Textoindependiente"/>
        <w:rPr>
          <w:sz w:val="20"/>
        </w:rPr>
      </w:pPr>
    </w:p>
    <w:p w14:paraId="0B1FEF35" w14:textId="77777777" w:rsidR="003E28F0" w:rsidRDefault="003E28F0">
      <w:pPr>
        <w:pStyle w:val="Textoindependiente"/>
        <w:rPr>
          <w:sz w:val="20"/>
        </w:rPr>
      </w:pPr>
    </w:p>
    <w:p w14:paraId="63287A20" w14:textId="77777777" w:rsidR="003E28F0" w:rsidRDefault="003E28F0">
      <w:pPr>
        <w:pStyle w:val="Textoindependiente"/>
        <w:rPr>
          <w:sz w:val="20"/>
        </w:rPr>
      </w:pPr>
    </w:p>
    <w:p w14:paraId="22E20E78" w14:textId="77777777" w:rsidR="003E28F0" w:rsidRDefault="003E28F0">
      <w:pPr>
        <w:pStyle w:val="Textoindependiente"/>
        <w:rPr>
          <w:sz w:val="20"/>
        </w:rPr>
      </w:pPr>
    </w:p>
    <w:p w14:paraId="5551DA33" w14:textId="77777777" w:rsidR="003E28F0" w:rsidRDefault="003E28F0">
      <w:pPr>
        <w:pStyle w:val="Textoindependiente"/>
        <w:rPr>
          <w:sz w:val="20"/>
        </w:rPr>
      </w:pPr>
    </w:p>
    <w:p w14:paraId="402CB0BE" w14:textId="77777777" w:rsidR="003E28F0" w:rsidRDefault="003E28F0">
      <w:pPr>
        <w:pStyle w:val="Textoindependiente"/>
        <w:spacing w:before="4"/>
        <w:rPr>
          <w:sz w:val="26"/>
        </w:rPr>
      </w:pPr>
    </w:p>
    <w:p w14:paraId="0D85372D" w14:textId="77777777" w:rsidR="003E28F0" w:rsidRDefault="004854E7">
      <w:pPr>
        <w:pStyle w:val="Textoindependiente"/>
        <w:spacing w:before="63"/>
        <w:ind w:right="918"/>
        <w:jc w:val="center"/>
      </w:pPr>
      <w:r>
        <w:t>II</w:t>
      </w:r>
    </w:p>
    <w:p w14:paraId="4AA27E22" w14:textId="77777777" w:rsidR="003E28F0" w:rsidRDefault="003E28F0">
      <w:pPr>
        <w:jc w:val="center"/>
        <w:sectPr w:rsidR="003E28F0">
          <w:headerReference w:type="default" r:id="rId14"/>
          <w:pgSz w:w="12240" w:h="15840"/>
          <w:pgMar w:top="3920" w:right="0" w:bottom="280" w:left="1720" w:header="2890" w:footer="0" w:gutter="0"/>
          <w:cols w:space="720"/>
        </w:sectPr>
      </w:pPr>
    </w:p>
    <w:p w14:paraId="56CDAE73" w14:textId="77777777" w:rsidR="003E28F0" w:rsidRDefault="003E28F0">
      <w:pPr>
        <w:pStyle w:val="Textoindependiente"/>
        <w:rPr>
          <w:sz w:val="20"/>
        </w:rPr>
      </w:pPr>
    </w:p>
    <w:p w14:paraId="2BAA5249" w14:textId="77777777" w:rsidR="003E28F0" w:rsidRDefault="003E28F0">
      <w:pPr>
        <w:pStyle w:val="Textoindependiente"/>
        <w:rPr>
          <w:sz w:val="20"/>
        </w:rPr>
      </w:pPr>
    </w:p>
    <w:p w14:paraId="40239290" w14:textId="77777777" w:rsidR="003E28F0" w:rsidRDefault="003E28F0">
      <w:pPr>
        <w:pStyle w:val="Textoindependiente"/>
        <w:rPr>
          <w:sz w:val="20"/>
        </w:rPr>
      </w:pPr>
    </w:p>
    <w:p w14:paraId="2FBA6233" w14:textId="77777777" w:rsidR="003E28F0" w:rsidRDefault="003E28F0">
      <w:pPr>
        <w:pStyle w:val="Textoindependiente"/>
        <w:spacing w:before="11"/>
        <w:rPr>
          <w:sz w:val="29"/>
        </w:rPr>
      </w:pPr>
    </w:p>
    <w:p w14:paraId="1C5607BC" w14:textId="77777777" w:rsidR="003E28F0" w:rsidRPr="004854E7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63"/>
        <w:ind w:right="0"/>
        <w:rPr>
          <w:sz w:val="24"/>
          <w:lang w:val="es-CO"/>
        </w:rPr>
      </w:pPr>
      <w:hyperlink w:anchor="_bookmark3" w:history="1">
        <w:r w:rsidRPr="004854E7">
          <w:rPr>
            <w:sz w:val="24"/>
            <w:lang w:val="es-CO"/>
          </w:rPr>
          <w:t>Proyección de la población nacional por rango</w:t>
        </w:r>
        <w:r w:rsidRPr="004854E7">
          <w:rPr>
            <w:spacing w:val="48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de</w:t>
        </w:r>
        <w:r w:rsidRPr="004854E7">
          <w:rPr>
            <w:spacing w:val="7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edad</w:t>
        </w:r>
      </w:hyperlink>
      <w:r w:rsidRPr="004854E7">
        <w:rPr>
          <w:sz w:val="24"/>
          <w:lang w:val="es-CO"/>
        </w:rPr>
        <w:tab/>
        <w:t>2</w:t>
      </w:r>
    </w:p>
    <w:p w14:paraId="2B737C88" w14:textId="77777777" w:rsidR="003E28F0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8"/>
        <w:ind w:right="0"/>
        <w:rPr>
          <w:sz w:val="24"/>
        </w:rPr>
      </w:pPr>
      <w:hyperlink w:anchor="_bookmark5" w:history="1">
        <w:r w:rsidRPr="004854E7">
          <w:rPr>
            <w:sz w:val="24"/>
            <w:lang w:val="es-CO"/>
          </w:rPr>
          <w:t xml:space="preserve">Población privada de la libertad. </w:t>
        </w:r>
        <w:r>
          <w:rPr>
            <w:sz w:val="24"/>
          </w:rPr>
          <w:t>Febrero-2016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a Diciembre-2017</w:t>
        </w:r>
      </w:hyperlink>
      <w:r>
        <w:rPr>
          <w:sz w:val="24"/>
        </w:rPr>
        <w:tab/>
        <w:t>3</w:t>
      </w:r>
    </w:p>
    <w:p w14:paraId="087D40F4" w14:textId="77777777" w:rsidR="003E28F0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9"/>
        <w:ind w:right="0"/>
        <w:rPr>
          <w:sz w:val="24"/>
        </w:rPr>
      </w:pPr>
      <w:hyperlink w:anchor="_bookmark6" w:history="1">
        <w:r w:rsidRPr="004854E7">
          <w:rPr>
            <w:sz w:val="24"/>
            <w:lang w:val="es-CO"/>
          </w:rPr>
          <w:t xml:space="preserve">Población privada de la libertad. </w:t>
        </w:r>
        <w:r>
          <w:rPr>
            <w:sz w:val="24"/>
          </w:rPr>
          <w:t>Febrero-2016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a Diciembre-2017</w:t>
        </w:r>
      </w:hyperlink>
      <w:r>
        <w:rPr>
          <w:sz w:val="24"/>
        </w:rPr>
        <w:tab/>
        <w:t>4</w:t>
      </w:r>
    </w:p>
    <w:p w14:paraId="4831986C" w14:textId="77777777" w:rsidR="003E28F0" w:rsidRPr="004854E7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3"/>
        </w:tabs>
        <w:spacing w:before="108"/>
        <w:ind w:right="0"/>
        <w:rPr>
          <w:sz w:val="24"/>
          <w:lang w:val="es-CO"/>
        </w:rPr>
      </w:pPr>
      <w:hyperlink w:anchor="_bookmark7" w:history="1">
        <w:proofErr w:type="spellStart"/>
        <w:r w:rsidRPr="004854E7">
          <w:rPr>
            <w:sz w:val="24"/>
            <w:lang w:val="es-CO"/>
          </w:rPr>
          <w:t>Piramide</w:t>
        </w:r>
        <w:proofErr w:type="spellEnd"/>
        <w:r w:rsidRPr="004854E7">
          <w:rPr>
            <w:sz w:val="24"/>
            <w:lang w:val="es-CO"/>
          </w:rPr>
          <w:t xml:space="preserve"> poblacional, población privada de la libertad, </w:t>
        </w:r>
        <w:proofErr w:type="gramStart"/>
        <w:r w:rsidRPr="004854E7">
          <w:rPr>
            <w:sz w:val="24"/>
            <w:lang w:val="es-CO"/>
          </w:rPr>
          <w:t>Junio</w:t>
        </w:r>
        <w:proofErr w:type="gramEnd"/>
        <w:r w:rsidRPr="004854E7">
          <w:rPr>
            <w:spacing w:val="25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-</w:t>
        </w:r>
        <w:r w:rsidRPr="004854E7">
          <w:rPr>
            <w:spacing w:val="4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2017</w:t>
        </w:r>
      </w:hyperlink>
      <w:r w:rsidRPr="004854E7">
        <w:rPr>
          <w:sz w:val="24"/>
          <w:lang w:val="es-CO"/>
        </w:rPr>
        <w:tab/>
        <w:t>5</w:t>
      </w:r>
    </w:p>
    <w:p w14:paraId="31B14186" w14:textId="77777777" w:rsidR="003E28F0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8"/>
        <w:ind w:right="0"/>
        <w:rPr>
          <w:sz w:val="24"/>
        </w:rPr>
      </w:pPr>
      <w:hyperlink w:anchor="_bookmark8" w:history="1">
        <w:r w:rsidRPr="004854E7">
          <w:rPr>
            <w:sz w:val="24"/>
            <w:lang w:val="es-CO"/>
          </w:rPr>
          <w:t xml:space="preserve">Población privada de la libertad. </w:t>
        </w:r>
        <w:r>
          <w:rPr>
            <w:sz w:val="24"/>
          </w:rPr>
          <w:t>Febrero-2016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a Diciembre-2017</w:t>
        </w:r>
      </w:hyperlink>
      <w:r>
        <w:rPr>
          <w:sz w:val="24"/>
        </w:rPr>
        <w:tab/>
        <w:t>5</w:t>
      </w:r>
    </w:p>
    <w:p w14:paraId="782B86CC" w14:textId="77777777" w:rsidR="003E28F0" w:rsidRPr="004854E7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9"/>
        <w:ind w:right="0"/>
        <w:rPr>
          <w:sz w:val="24"/>
          <w:lang w:val="es-CO"/>
        </w:rPr>
      </w:pPr>
      <w:hyperlink w:anchor="_bookmark9" w:history="1">
        <w:r w:rsidRPr="004854E7">
          <w:rPr>
            <w:spacing w:val="-5"/>
            <w:sz w:val="24"/>
            <w:lang w:val="es-CO"/>
          </w:rPr>
          <w:t xml:space="preserve">Tasa </w:t>
        </w:r>
        <w:r w:rsidRPr="004854E7">
          <w:rPr>
            <w:sz w:val="24"/>
            <w:lang w:val="es-CO"/>
          </w:rPr>
          <w:t xml:space="preserve">de </w:t>
        </w:r>
        <w:proofErr w:type="spellStart"/>
        <w:r w:rsidRPr="004854E7">
          <w:rPr>
            <w:sz w:val="24"/>
            <w:lang w:val="es-CO"/>
          </w:rPr>
          <w:t>especí</w:t>
        </w:r>
        <w:proofErr w:type="spellEnd"/>
        <w:r w:rsidRPr="004854E7">
          <w:rPr>
            <w:sz w:val="24"/>
            <w:lang w:val="es-CO"/>
          </w:rPr>
          <w:t xml:space="preserve"> ca de</w:t>
        </w:r>
        <w:r w:rsidRPr="004854E7">
          <w:rPr>
            <w:spacing w:val="41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encarcelamiento.</w:t>
        </w:r>
        <w:r w:rsidRPr="004854E7">
          <w:rPr>
            <w:spacing w:val="8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Junio-2017</w:t>
        </w:r>
      </w:hyperlink>
      <w:r w:rsidRPr="004854E7">
        <w:rPr>
          <w:sz w:val="24"/>
          <w:lang w:val="es-CO"/>
        </w:rPr>
        <w:tab/>
        <w:t>6</w:t>
      </w:r>
    </w:p>
    <w:p w14:paraId="38DF2723" w14:textId="77777777" w:rsidR="003E28F0" w:rsidRPr="004854E7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8"/>
        <w:ind w:right="0"/>
        <w:rPr>
          <w:sz w:val="24"/>
          <w:lang w:val="es-CO"/>
        </w:rPr>
      </w:pPr>
      <w:hyperlink w:anchor="_bookmark10" w:history="1">
        <w:r w:rsidRPr="004854E7">
          <w:rPr>
            <w:spacing w:val="-5"/>
            <w:sz w:val="24"/>
            <w:lang w:val="es-CO"/>
          </w:rPr>
          <w:t xml:space="preserve">Tasa </w:t>
        </w:r>
        <w:proofErr w:type="spellStart"/>
        <w:r w:rsidRPr="004854E7">
          <w:rPr>
            <w:sz w:val="24"/>
            <w:lang w:val="es-CO"/>
          </w:rPr>
          <w:t>especí</w:t>
        </w:r>
        <w:proofErr w:type="spellEnd"/>
        <w:r w:rsidRPr="004854E7">
          <w:rPr>
            <w:sz w:val="24"/>
            <w:lang w:val="es-CO"/>
          </w:rPr>
          <w:t xml:space="preserve"> ca de encarcelamiento. Junio-2016,</w:t>
        </w:r>
        <w:r w:rsidRPr="004854E7">
          <w:rPr>
            <w:spacing w:val="33"/>
            <w:sz w:val="24"/>
            <w:lang w:val="es-CO"/>
          </w:rPr>
          <w:t xml:space="preserve"> </w:t>
        </w:r>
        <w:proofErr w:type="gramStart"/>
        <w:r w:rsidRPr="004854E7">
          <w:rPr>
            <w:sz w:val="24"/>
            <w:lang w:val="es-CO"/>
          </w:rPr>
          <w:t>Junio</w:t>
        </w:r>
        <w:proofErr w:type="gramEnd"/>
        <w:r w:rsidRPr="004854E7">
          <w:rPr>
            <w:spacing w:val="7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-2017</w:t>
        </w:r>
      </w:hyperlink>
      <w:r w:rsidRPr="004854E7">
        <w:rPr>
          <w:sz w:val="24"/>
          <w:lang w:val="es-CO"/>
        </w:rPr>
        <w:tab/>
        <w:t>6</w:t>
      </w:r>
    </w:p>
    <w:p w14:paraId="63ED3A43" w14:textId="77777777" w:rsidR="003E28F0" w:rsidRDefault="004854E7">
      <w:pPr>
        <w:pStyle w:val="Prrafodelista"/>
        <w:numPr>
          <w:ilvl w:val="1"/>
          <w:numId w:val="4"/>
        </w:numPr>
        <w:tabs>
          <w:tab w:val="left" w:pos="1373"/>
          <w:tab w:val="right" w:leader="dot" w:pos="8734"/>
        </w:tabs>
        <w:spacing w:before="109"/>
        <w:ind w:right="0"/>
        <w:rPr>
          <w:sz w:val="24"/>
        </w:rPr>
      </w:pPr>
      <w:hyperlink w:anchor="_bookmark11" w:history="1">
        <w:r w:rsidRPr="004854E7">
          <w:rPr>
            <w:sz w:val="24"/>
            <w:lang w:val="es-CO"/>
          </w:rPr>
          <w:t>Población privada de la</w:t>
        </w:r>
        <w:r w:rsidRPr="004854E7">
          <w:rPr>
            <w:spacing w:val="34"/>
            <w:sz w:val="24"/>
            <w:lang w:val="es-CO"/>
          </w:rPr>
          <w:t xml:space="preserve"> </w:t>
        </w:r>
        <w:r w:rsidRPr="004854E7">
          <w:rPr>
            <w:sz w:val="24"/>
            <w:lang w:val="es-CO"/>
          </w:rPr>
          <w:t>libertad.</w:t>
        </w:r>
        <w:r w:rsidRPr="004854E7">
          <w:rPr>
            <w:spacing w:val="8"/>
            <w:sz w:val="24"/>
            <w:lang w:val="es-CO"/>
          </w:rPr>
          <w:t xml:space="preserve"> </w:t>
        </w:r>
        <w:r>
          <w:rPr>
            <w:sz w:val="24"/>
          </w:rPr>
          <w:t>2005-2020</w:t>
        </w:r>
      </w:hyperlink>
      <w:r>
        <w:rPr>
          <w:sz w:val="24"/>
        </w:rPr>
        <w:tab/>
        <w:t>7</w:t>
      </w:r>
    </w:p>
    <w:p w14:paraId="1EE1004C" w14:textId="77777777" w:rsidR="003E28F0" w:rsidRDefault="003E28F0">
      <w:pPr>
        <w:pStyle w:val="Textoindependiente"/>
      </w:pPr>
    </w:p>
    <w:p w14:paraId="38D522ED" w14:textId="77777777" w:rsidR="003E28F0" w:rsidRDefault="003E28F0">
      <w:pPr>
        <w:pStyle w:val="Textoindependiente"/>
      </w:pPr>
    </w:p>
    <w:p w14:paraId="63A9A43B" w14:textId="77777777" w:rsidR="003E28F0" w:rsidRDefault="003E28F0">
      <w:pPr>
        <w:pStyle w:val="Textoindependiente"/>
      </w:pPr>
    </w:p>
    <w:p w14:paraId="7E0E45DE" w14:textId="77777777" w:rsidR="003E28F0" w:rsidRDefault="003E28F0">
      <w:pPr>
        <w:pStyle w:val="Textoindependiente"/>
      </w:pPr>
    </w:p>
    <w:p w14:paraId="049B5F12" w14:textId="77777777" w:rsidR="003E28F0" w:rsidRDefault="003E28F0">
      <w:pPr>
        <w:pStyle w:val="Textoindependiente"/>
      </w:pPr>
    </w:p>
    <w:p w14:paraId="579AEE1C" w14:textId="77777777" w:rsidR="003E28F0" w:rsidRDefault="003E28F0">
      <w:pPr>
        <w:pStyle w:val="Textoindependiente"/>
      </w:pPr>
    </w:p>
    <w:p w14:paraId="6DAD8754" w14:textId="77777777" w:rsidR="003E28F0" w:rsidRDefault="003E28F0">
      <w:pPr>
        <w:pStyle w:val="Textoindependiente"/>
      </w:pPr>
    </w:p>
    <w:p w14:paraId="352D9595" w14:textId="77777777" w:rsidR="003E28F0" w:rsidRDefault="003E28F0">
      <w:pPr>
        <w:pStyle w:val="Textoindependiente"/>
      </w:pPr>
    </w:p>
    <w:p w14:paraId="30D0368B" w14:textId="77777777" w:rsidR="003E28F0" w:rsidRDefault="003E28F0">
      <w:pPr>
        <w:pStyle w:val="Textoindependiente"/>
      </w:pPr>
    </w:p>
    <w:p w14:paraId="3EC93BED" w14:textId="77777777" w:rsidR="003E28F0" w:rsidRDefault="003E28F0">
      <w:pPr>
        <w:pStyle w:val="Textoindependiente"/>
      </w:pPr>
    </w:p>
    <w:p w14:paraId="490CCD3C" w14:textId="77777777" w:rsidR="003E28F0" w:rsidRDefault="003E28F0">
      <w:pPr>
        <w:pStyle w:val="Textoindependiente"/>
      </w:pPr>
    </w:p>
    <w:p w14:paraId="0B2A6458" w14:textId="77777777" w:rsidR="003E28F0" w:rsidRDefault="003E28F0">
      <w:pPr>
        <w:pStyle w:val="Textoindependiente"/>
      </w:pPr>
    </w:p>
    <w:p w14:paraId="74584CDF" w14:textId="77777777" w:rsidR="003E28F0" w:rsidRDefault="003E28F0">
      <w:pPr>
        <w:pStyle w:val="Textoindependiente"/>
      </w:pPr>
    </w:p>
    <w:p w14:paraId="7A89FD18" w14:textId="77777777" w:rsidR="003E28F0" w:rsidRDefault="003E28F0">
      <w:pPr>
        <w:pStyle w:val="Textoindependiente"/>
      </w:pPr>
    </w:p>
    <w:p w14:paraId="1ABF8C1D" w14:textId="77777777" w:rsidR="003E28F0" w:rsidRDefault="003E28F0">
      <w:pPr>
        <w:pStyle w:val="Textoindependiente"/>
      </w:pPr>
    </w:p>
    <w:p w14:paraId="416EFAE5" w14:textId="77777777" w:rsidR="003E28F0" w:rsidRDefault="003E28F0">
      <w:pPr>
        <w:pStyle w:val="Textoindependiente"/>
      </w:pPr>
    </w:p>
    <w:p w14:paraId="599BEC2C" w14:textId="77777777" w:rsidR="003E28F0" w:rsidRDefault="003E28F0">
      <w:pPr>
        <w:pStyle w:val="Textoindependiente"/>
      </w:pPr>
    </w:p>
    <w:p w14:paraId="4DC02AAD" w14:textId="77777777" w:rsidR="003E28F0" w:rsidRDefault="003E28F0">
      <w:pPr>
        <w:pStyle w:val="Textoindependiente"/>
      </w:pPr>
    </w:p>
    <w:p w14:paraId="60320EC1" w14:textId="77777777" w:rsidR="003E28F0" w:rsidRDefault="003E28F0">
      <w:pPr>
        <w:pStyle w:val="Textoindependiente"/>
      </w:pPr>
    </w:p>
    <w:p w14:paraId="7B6CEF21" w14:textId="77777777" w:rsidR="003E28F0" w:rsidRDefault="003E28F0">
      <w:pPr>
        <w:pStyle w:val="Textoindependiente"/>
      </w:pPr>
    </w:p>
    <w:p w14:paraId="1D1ED035" w14:textId="77777777" w:rsidR="003E28F0" w:rsidRDefault="003E28F0">
      <w:pPr>
        <w:pStyle w:val="Textoindependiente"/>
      </w:pPr>
    </w:p>
    <w:p w14:paraId="4226479D" w14:textId="77777777" w:rsidR="003E28F0" w:rsidRDefault="003E28F0">
      <w:pPr>
        <w:pStyle w:val="Textoindependiente"/>
      </w:pPr>
    </w:p>
    <w:p w14:paraId="51961B04" w14:textId="77777777" w:rsidR="003E28F0" w:rsidRDefault="003E28F0">
      <w:pPr>
        <w:pStyle w:val="Textoindependiente"/>
      </w:pPr>
    </w:p>
    <w:p w14:paraId="06973F26" w14:textId="77777777" w:rsidR="003E28F0" w:rsidRDefault="003E28F0">
      <w:pPr>
        <w:pStyle w:val="Textoindependiente"/>
      </w:pPr>
    </w:p>
    <w:p w14:paraId="735E4E59" w14:textId="77777777" w:rsidR="003E28F0" w:rsidRDefault="003E28F0">
      <w:pPr>
        <w:pStyle w:val="Textoindependiente"/>
        <w:spacing w:before="5"/>
        <w:rPr>
          <w:sz w:val="22"/>
        </w:rPr>
      </w:pPr>
    </w:p>
    <w:p w14:paraId="03F0995B" w14:textId="77777777" w:rsidR="003E28F0" w:rsidRDefault="004854E7">
      <w:pPr>
        <w:pStyle w:val="Textoindependiente"/>
        <w:ind w:right="918"/>
        <w:jc w:val="center"/>
      </w:pPr>
      <w:r>
        <w:t>III</w:t>
      </w:r>
    </w:p>
    <w:p w14:paraId="4037F6A0" w14:textId="77777777" w:rsidR="003E28F0" w:rsidRDefault="003E28F0">
      <w:pPr>
        <w:jc w:val="center"/>
        <w:sectPr w:rsidR="003E28F0">
          <w:headerReference w:type="default" r:id="rId15"/>
          <w:pgSz w:w="12240" w:h="15840"/>
          <w:pgMar w:top="3920" w:right="0" w:bottom="280" w:left="1720" w:header="2890" w:footer="0" w:gutter="0"/>
          <w:cols w:space="720"/>
        </w:sectPr>
      </w:pPr>
    </w:p>
    <w:p w14:paraId="3DFD254D" w14:textId="77777777" w:rsidR="003E28F0" w:rsidRDefault="003E28F0">
      <w:pPr>
        <w:pStyle w:val="Textoindependiente"/>
        <w:rPr>
          <w:sz w:val="20"/>
        </w:rPr>
      </w:pPr>
    </w:p>
    <w:p w14:paraId="338CD842" w14:textId="77777777" w:rsidR="003E28F0" w:rsidRDefault="003E28F0">
      <w:pPr>
        <w:pStyle w:val="Textoindependiente"/>
        <w:rPr>
          <w:sz w:val="20"/>
        </w:rPr>
      </w:pPr>
    </w:p>
    <w:p w14:paraId="3D513B49" w14:textId="77777777" w:rsidR="003E28F0" w:rsidRDefault="003E28F0">
      <w:pPr>
        <w:pStyle w:val="Textoindependiente"/>
        <w:rPr>
          <w:sz w:val="20"/>
        </w:rPr>
      </w:pPr>
    </w:p>
    <w:p w14:paraId="705C3B27" w14:textId="77777777" w:rsidR="003E28F0" w:rsidRDefault="004854E7">
      <w:pPr>
        <w:pStyle w:val="Ttulo1"/>
        <w:spacing w:before="254" w:line="240" w:lineRule="auto"/>
        <w:ind w:left="6622"/>
        <w:rPr>
          <w:rFonts w:ascii="Trebuchet MS" w:hAnsi="Trebuchet MS"/>
          <w:sz w:val="32"/>
        </w:rPr>
      </w:pPr>
      <w:bookmarkStart w:id="4" w:name="Métodos_demográficos_para_poblaciones_pe"/>
      <w:bookmarkStart w:id="5" w:name="_bookmark1"/>
      <w:bookmarkEnd w:id="4"/>
      <w:bookmarkEnd w:id="5"/>
      <w:r>
        <w:rPr>
          <w:w w:val="125"/>
        </w:rPr>
        <w:t xml:space="preserve">CAPÍTULO </w:t>
      </w:r>
      <w:r>
        <w:rPr>
          <w:rFonts w:ascii="Trebuchet MS" w:hAnsi="Trebuchet MS"/>
          <w:w w:val="130"/>
          <w:sz w:val="32"/>
        </w:rPr>
        <w:t>1</w:t>
      </w:r>
    </w:p>
    <w:p w14:paraId="1D564CFE" w14:textId="77777777" w:rsidR="003E28F0" w:rsidRDefault="003E28F0">
      <w:pPr>
        <w:pStyle w:val="Textoindependiente"/>
        <w:rPr>
          <w:rFonts w:ascii="Trebuchet MS"/>
          <w:sz w:val="20"/>
        </w:rPr>
      </w:pPr>
    </w:p>
    <w:p w14:paraId="12D46FA3" w14:textId="77777777" w:rsidR="003E28F0" w:rsidRDefault="003E28F0">
      <w:pPr>
        <w:pStyle w:val="Textoindependiente"/>
        <w:rPr>
          <w:rFonts w:ascii="Trebuchet MS"/>
          <w:sz w:val="20"/>
        </w:rPr>
      </w:pPr>
    </w:p>
    <w:p w14:paraId="7ACB7F00" w14:textId="77777777" w:rsidR="003E28F0" w:rsidRDefault="003E28F0">
      <w:pPr>
        <w:pStyle w:val="Textoindependiente"/>
        <w:rPr>
          <w:rFonts w:ascii="Trebuchet MS"/>
          <w:sz w:val="20"/>
        </w:rPr>
      </w:pPr>
    </w:p>
    <w:p w14:paraId="6BD42B71" w14:textId="77777777" w:rsidR="003E28F0" w:rsidRDefault="004854E7">
      <w:pPr>
        <w:pStyle w:val="Textoindependiente"/>
        <w:rPr>
          <w:rFonts w:ascii="Trebuchet MS"/>
          <w:sz w:val="20"/>
        </w:rPr>
      </w:pPr>
      <w:r>
        <w:pict w14:anchorId="00C2EF90">
          <v:group id="_x0000_s2005" style="position:absolute;margin-left:113.4pt;margin-top:13.6pt;width:425.2pt;height:5pt;z-index:-251602944;mso-wrap-distance-left:0;mso-wrap-distance-right:0;mso-position-horizontal-relative:page" coordorigin="2268,272" coordsize="8504,100">
            <v:line id="_x0000_s2007" style="position:absolute" from="2268,287" to="10772,287" strokeweight=".52706mm"/>
            <v:line id="_x0000_s2006" style="position:absolute" from="2268,366" to="10772,366" strokeweight=".17569mm"/>
            <w10:wrap type="topAndBottom" anchorx="page"/>
          </v:group>
        </w:pict>
      </w:r>
    </w:p>
    <w:p w14:paraId="45938569" w14:textId="77777777" w:rsidR="003E28F0" w:rsidRDefault="003E28F0">
      <w:pPr>
        <w:pStyle w:val="Textoindependiente"/>
        <w:spacing w:before="11"/>
        <w:rPr>
          <w:rFonts w:ascii="Trebuchet MS"/>
          <w:sz w:val="7"/>
        </w:rPr>
      </w:pPr>
    </w:p>
    <w:p w14:paraId="4771F49F" w14:textId="77777777" w:rsidR="003E28F0" w:rsidRPr="004854E7" w:rsidRDefault="004854E7">
      <w:pPr>
        <w:spacing w:before="55"/>
        <w:ind w:left="547"/>
        <w:rPr>
          <w:sz w:val="37"/>
          <w:lang w:val="es-CO"/>
        </w:rPr>
      </w:pPr>
      <w:r w:rsidRPr="004854E7">
        <w:rPr>
          <w:w w:val="110"/>
          <w:sz w:val="37"/>
          <w:lang w:val="es-CO"/>
        </w:rPr>
        <w:t xml:space="preserve">Métodos </w:t>
      </w:r>
      <w:proofErr w:type="spellStart"/>
      <w:r w:rsidRPr="004854E7">
        <w:rPr>
          <w:w w:val="110"/>
          <w:sz w:val="37"/>
          <w:lang w:val="es-CO"/>
        </w:rPr>
        <w:t>demográ</w:t>
      </w:r>
      <w:proofErr w:type="spellEnd"/>
      <w:r w:rsidRPr="004854E7">
        <w:rPr>
          <w:w w:val="110"/>
          <w:sz w:val="37"/>
          <w:lang w:val="es-CO"/>
        </w:rPr>
        <w:t xml:space="preserve"> cos para poblaciones</w:t>
      </w:r>
      <w:r w:rsidRPr="004854E7">
        <w:rPr>
          <w:spacing w:val="73"/>
          <w:w w:val="110"/>
          <w:sz w:val="37"/>
          <w:lang w:val="es-CO"/>
        </w:rPr>
        <w:t xml:space="preserve"> </w:t>
      </w:r>
      <w:r w:rsidRPr="004854E7">
        <w:rPr>
          <w:w w:val="110"/>
          <w:sz w:val="37"/>
          <w:lang w:val="es-CO"/>
        </w:rPr>
        <w:t>pequeñas</w:t>
      </w:r>
    </w:p>
    <w:p w14:paraId="79C24BAE" w14:textId="77777777" w:rsidR="003E28F0" w:rsidRPr="004854E7" w:rsidRDefault="004854E7">
      <w:pPr>
        <w:pStyle w:val="Textoindependiente"/>
        <w:spacing w:before="9"/>
        <w:rPr>
          <w:sz w:val="16"/>
          <w:lang w:val="es-CO"/>
        </w:rPr>
      </w:pPr>
      <w:r>
        <w:pict w14:anchorId="516D11CC">
          <v:group id="_x0000_s2002" style="position:absolute;margin-left:113.4pt;margin-top:11.6pt;width:425.2pt;height:5pt;z-index:-251601920;mso-wrap-distance-left:0;mso-wrap-distance-right:0;mso-position-horizontal-relative:page" coordorigin="2268,232" coordsize="8504,100">
            <v:line id="_x0000_s2004" style="position:absolute" from="2268,237" to="10772,237" strokeweight=".17569mm"/>
            <v:line id="_x0000_s2003" style="position:absolute" from="2268,317" to="10772,317" strokeweight=".52706mm"/>
            <w10:wrap type="topAndBottom" anchorx="page"/>
          </v:group>
        </w:pict>
      </w:r>
    </w:p>
    <w:p w14:paraId="2DDE3CD6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41D0A380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C1D437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09B1D72B" w14:textId="77777777" w:rsidR="003E28F0" w:rsidRPr="004854E7" w:rsidRDefault="004854E7">
      <w:pPr>
        <w:pStyle w:val="Textoindependiente"/>
        <w:spacing w:before="184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 xml:space="preserve">Los métodos </w:t>
      </w:r>
      <w:proofErr w:type="spellStart"/>
      <w:r w:rsidRPr="004854E7">
        <w:rPr>
          <w:lang w:val="es-CO"/>
        </w:rPr>
        <w:t>demográ</w:t>
      </w:r>
      <w:proofErr w:type="spellEnd"/>
      <w:r w:rsidRPr="004854E7">
        <w:rPr>
          <w:lang w:val="es-CO"/>
        </w:rPr>
        <w:t xml:space="preserve"> cos para poblaciones pequeñas usuales son ratio-</w:t>
      </w:r>
      <w:proofErr w:type="spellStart"/>
      <w:r w:rsidRPr="004854E7">
        <w:rPr>
          <w:lang w:val="es-CO"/>
        </w:rPr>
        <w:t>correlation</w:t>
      </w:r>
      <w:proofErr w:type="spellEnd"/>
      <w:r w:rsidRPr="004854E7">
        <w:rPr>
          <w:lang w:val="es-CO"/>
        </w:rPr>
        <w:t xml:space="preserve"> y censal-ratio.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Estos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métodos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requieren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contar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con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indicadores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sintomáticos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para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32"/>
          <w:lang w:val="es-CO"/>
        </w:rPr>
        <w:t xml:space="preserve"> </w:t>
      </w:r>
      <w:r w:rsidRPr="004854E7">
        <w:rPr>
          <w:lang w:val="es-CO"/>
        </w:rPr>
        <w:t xml:space="preserve">población total y la población pequeña, por </w:t>
      </w:r>
      <w:proofErr w:type="gramStart"/>
      <w:r w:rsidRPr="004854E7">
        <w:rPr>
          <w:lang w:val="es-CO"/>
        </w:rPr>
        <w:t>ejemplo</w:t>
      </w:r>
      <w:proofErr w:type="gramEnd"/>
      <w:r w:rsidRPr="004854E7">
        <w:rPr>
          <w:lang w:val="es-CO"/>
        </w:rPr>
        <w:t xml:space="preserve"> número de muertes o nacimientos, licencias</w:t>
      </w:r>
      <w:r w:rsidRPr="004854E7">
        <w:rPr>
          <w:spacing w:val="-27"/>
          <w:lang w:val="es-CO"/>
        </w:rPr>
        <w:t xml:space="preserve"> </w:t>
      </w:r>
      <w:r w:rsidRPr="004854E7">
        <w:rPr>
          <w:lang w:val="es-CO"/>
        </w:rPr>
        <w:t>de conducir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o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inscripciones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escolares,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para</w:t>
      </w:r>
      <w:r w:rsidRPr="004854E7">
        <w:rPr>
          <w:spacing w:val="-10"/>
          <w:lang w:val="es-CO"/>
        </w:rPr>
        <w:t xml:space="preserve"> </w:t>
      </w:r>
      <w:r w:rsidRPr="004854E7">
        <w:rPr>
          <w:spacing w:val="2"/>
          <w:lang w:val="es-CO"/>
        </w:rPr>
        <w:t>poder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estimar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proporción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total, ubicada en la población</w:t>
      </w:r>
      <w:r w:rsidRPr="004854E7">
        <w:rPr>
          <w:spacing w:val="43"/>
          <w:lang w:val="es-CO"/>
        </w:rPr>
        <w:t xml:space="preserve"> </w:t>
      </w:r>
      <w:r w:rsidRPr="004854E7">
        <w:rPr>
          <w:lang w:val="es-CO"/>
        </w:rPr>
        <w:t>pequeña.</w:t>
      </w:r>
    </w:p>
    <w:p w14:paraId="0698433F" w14:textId="77777777" w:rsidR="003E28F0" w:rsidRPr="004854E7" w:rsidRDefault="004854E7">
      <w:pPr>
        <w:pStyle w:val="Textoindependiente"/>
        <w:spacing w:before="116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En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caso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3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privada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3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5"/>
          <w:lang w:val="es-CO"/>
        </w:rPr>
        <w:t xml:space="preserve"> </w:t>
      </w:r>
      <w:r w:rsidRPr="004854E7">
        <w:rPr>
          <w:lang w:val="es-CO"/>
        </w:rPr>
        <w:t>libertad</w:t>
      </w:r>
      <w:r w:rsidRPr="004854E7">
        <w:rPr>
          <w:spacing w:val="-23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Colombia,</w:t>
      </w:r>
      <w:r w:rsidRPr="004854E7">
        <w:rPr>
          <w:spacing w:val="-23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INPEC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no</w:t>
      </w:r>
      <w:r w:rsidRPr="004854E7">
        <w:rPr>
          <w:spacing w:val="-23"/>
          <w:lang w:val="es-CO"/>
        </w:rPr>
        <w:t xml:space="preserve"> </w:t>
      </w:r>
      <w:r w:rsidRPr="004854E7">
        <w:rPr>
          <w:lang w:val="es-CO"/>
        </w:rPr>
        <w:t>publica</w:t>
      </w:r>
      <w:r w:rsidRPr="004854E7">
        <w:rPr>
          <w:spacing w:val="-24"/>
          <w:lang w:val="es-CO"/>
        </w:rPr>
        <w:t xml:space="preserve"> </w:t>
      </w:r>
      <w:r w:rsidRPr="004854E7">
        <w:rPr>
          <w:lang w:val="es-CO"/>
        </w:rPr>
        <w:t>otras series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indicadores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históricas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además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conteos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sindicada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condenada, y separada por</w:t>
      </w:r>
      <w:r w:rsidRPr="004854E7">
        <w:rPr>
          <w:spacing w:val="34"/>
          <w:lang w:val="es-CO"/>
        </w:rPr>
        <w:t xml:space="preserve"> </w:t>
      </w:r>
      <w:r w:rsidRPr="004854E7">
        <w:rPr>
          <w:lang w:val="es-CO"/>
        </w:rPr>
        <w:t>género.</w:t>
      </w:r>
    </w:p>
    <w:p w14:paraId="1A588B53" w14:textId="77777777" w:rsidR="003E28F0" w:rsidRPr="004854E7" w:rsidRDefault="004854E7">
      <w:pPr>
        <w:pStyle w:val="Textoindependiente"/>
        <w:spacing w:before="115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Un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uso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frecuente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métodos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proyección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para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poblaciones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pequeñas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es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realizar interpolación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periodos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no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censales.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Uno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inconvenientes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mencionados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es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di</w:t>
      </w:r>
      <w:r w:rsidRPr="004854E7">
        <w:rPr>
          <w:spacing w:val="-21"/>
          <w:lang w:val="es-CO"/>
        </w:rPr>
        <w:t xml:space="preserve"> </w:t>
      </w:r>
      <w:proofErr w:type="spellStart"/>
      <w:r w:rsidRPr="004854E7">
        <w:rPr>
          <w:lang w:val="es-CO"/>
        </w:rPr>
        <w:t>cul</w:t>
      </w:r>
      <w:proofErr w:type="spellEnd"/>
      <w:r w:rsidRPr="004854E7">
        <w:rPr>
          <w:lang w:val="es-CO"/>
        </w:rPr>
        <w:t xml:space="preserve">- </w:t>
      </w:r>
      <w:proofErr w:type="spellStart"/>
      <w:r w:rsidRPr="004854E7">
        <w:rPr>
          <w:lang w:val="es-CO"/>
        </w:rPr>
        <w:t>tad</w:t>
      </w:r>
      <w:proofErr w:type="spellEnd"/>
      <w:r w:rsidRPr="004854E7">
        <w:rPr>
          <w:lang w:val="es-CO"/>
        </w:rPr>
        <w:t xml:space="preserve"> de realizar extrapolación, </w:t>
      </w:r>
      <w:proofErr w:type="gramStart"/>
      <w:r w:rsidRPr="004854E7">
        <w:rPr>
          <w:lang w:val="es-CO"/>
        </w:rPr>
        <w:t>puesto que</w:t>
      </w:r>
      <w:proofErr w:type="gramEnd"/>
      <w:r w:rsidRPr="004854E7">
        <w:rPr>
          <w:lang w:val="es-CO"/>
        </w:rPr>
        <w:t xml:space="preserve"> para los periodos post-censales, los indicadores no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están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necesariamente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disponibles.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Una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posible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solución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es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realizar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estimación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usando periodos rezagados.</w:t>
      </w:r>
      <w:r w:rsidRPr="004854E7">
        <w:rPr>
          <w:spacing w:val="20"/>
          <w:lang w:val="es-CO"/>
        </w:rPr>
        <w:t xml:space="preserve"> </w:t>
      </w:r>
      <w:hyperlink w:anchor="_bookmark14" w:history="1">
        <w:r w:rsidRPr="004854E7">
          <w:rPr>
            <w:lang w:val="es-CO"/>
          </w:rPr>
          <w:t>[21].</w:t>
        </w:r>
      </w:hyperlink>
    </w:p>
    <w:p w14:paraId="51E5B4E9" w14:textId="77777777" w:rsidR="003E28F0" w:rsidRPr="004854E7" w:rsidRDefault="004854E7">
      <w:pPr>
        <w:pStyle w:val="Textoindependiente"/>
        <w:spacing w:before="116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 xml:space="preserve">Para realizar la proyección a tres años, como en el capítulo anterior, se utilizan </w:t>
      </w:r>
      <w:r w:rsidRPr="004854E7">
        <w:rPr>
          <w:spacing w:val="-3"/>
          <w:lang w:val="es-CO"/>
        </w:rPr>
        <w:t xml:space="preserve">varia- </w:t>
      </w:r>
      <w:proofErr w:type="spellStart"/>
      <w:r w:rsidRPr="004854E7">
        <w:rPr>
          <w:lang w:val="es-CO"/>
        </w:rPr>
        <w:t>bles</w:t>
      </w:r>
      <w:proofErr w:type="spellEnd"/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que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tengan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una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proyección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o</w:t>
      </w:r>
      <w:r w:rsidRPr="004854E7">
        <w:rPr>
          <w:spacing w:val="-11"/>
          <w:lang w:val="es-CO"/>
        </w:rPr>
        <w:t xml:space="preserve"> </w:t>
      </w:r>
      <w:proofErr w:type="spellStart"/>
      <w:r w:rsidRPr="004854E7">
        <w:rPr>
          <w:lang w:val="es-CO"/>
        </w:rPr>
        <w:t>cial</w:t>
      </w:r>
      <w:proofErr w:type="spellEnd"/>
      <w:r w:rsidRPr="004854E7">
        <w:rPr>
          <w:lang w:val="es-CO"/>
        </w:rPr>
        <w:t>,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por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lo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menos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anual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para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siguientes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tres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años.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 xml:space="preserve">La metodología de proyección de </w:t>
      </w:r>
      <w:proofErr w:type="spellStart"/>
      <w:r w:rsidRPr="004854E7">
        <w:rPr>
          <w:lang w:val="es-CO"/>
        </w:rPr>
        <w:t>Blumstein</w:t>
      </w:r>
      <w:proofErr w:type="spellEnd"/>
      <w:r w:rsidRPr="004854E7">
        <w:rPr>
          <w:lang w:val="es-CO"/>
        </w:rPr>
        <w:t xml:space="preserve"> sugiere </w:t>
      </w:r>
      <w:proofErr w:type="gramStart"/>
      <w:r w:rsidRPr="004854E7">
        <w:rPr>
          <w:lang w:val="es-CO"/>
        </w:rPr>
        <w:t>que</w:t>
      </w:r>
      <w:proofErr w:type="gramEnd"/>
      <w:r w:rsidRPr="004854E7">
        <w:rPr>
          <w:lang w:val="es-CO"/>
        </w:rPr>
        <w:t xml:space="preserve"> </w:t>
      </w:r>
      <w:r w:rsidRPr="004854E7">
        <w:rPr>
          <w:spacing w:val="3"/>
          <w:lang w:val="es-CO"/>
        </w:rPr>
        <w:t xml:space="preserve">bajo </w:t>
      </w:r>
      <w:r w:rsidRPr="004854E7">
        <w:rPr>
          <w:lang w:val="es-CO"/>
        </w:rPr>
        <w:t>un sistema normativo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 xml:space="preserve">estable, la proporción de la población carcelaria por rango etario resulta fundamental en la pro- </w:t>
      </w:r>
      <w:proofErr w:type="spellStart"/>
      <w:r w:rsidRPr="004854E7">
        <w:rPr>
          <w:lang w:val="es-CO"/>
        </w:rPr>
        <w:t>yección</w:t>
      </w:r>
      <w:proofErr w:type="spellEnd"/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poblaciones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carcelarias</w:t>
      </w:r>
      <w:r w:rsidRPr="004854E7">
        <w:rPr>
          <w:spacing w:val="-31"/>
          <w:lang w:val="es-CO"/>
        </w:rPr>
        <w:t xml:space="preserve"> </w:t>
      </w:r>
      <w:hyperlink w:anchor="_bookmark12" w:history="1">
        <w:r w:rsidRPr="004854E7">
          <w:rPr>
            <w:lang w:val="es-CO"/>
          </w:rPr>
          <w:t>[1].</w:t>
        </w:r>
        <w:r w:rsidRPr="004854E7">
          <w:rPr>
            <w:spacing w:val="-31"/>
            <w:lang w:val="es-CO"/>
          </w:rPr>
          <w:t xml:space="preserve"> </w:t>
        </w:r>
      </w:hyperlink>
      <w:r w:rsidRPr="004854E7">
        <w:rPr>
          <w:lang w:val="es-CO"/>
        </w:rPr>
        <w:t>Dado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que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DANE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genera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poblaciones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población</w:t>
      </w:r>
      <w:bookmarkStart w:id="6" w:name="Población_colombiana_1991-2020"/>
      <w:bookmarkStart w:id="7" w:name="_bookmark2"/>
      <w:bookmarkEnd w:id="6"/>
      <w:bookmarkEnd w:id="7"/>
      <w:r w:rsidRPr="004854E7">
        <w:rPr>
          <w:lang w:val="es-CO"/>
        </w:rPr>
        <w:t xml:space="preserve"> desagregadas por rango etario, usaremos estas en el método de</w:t>
      </w:r>
      <w:r w:rsidRPr="004854E7">
        <w:rPr>
          <w:spacing w:val="21"/>
          <w:lang w:val="es-CO"/>
        </w:rPr>
        <w:t xml:space="preserve"> </w:t>
      </w:r>
      <w:r w:rsidRPr="004854E7">
        <w:rPr>
          <w:lang w:val="es-CO"/>
        </w:rPr>
        <w:t>ratio-correlación.</w:t>
      </w:r>
    </w:p>
    <w:p w14:paraId="745A2C9A" w14:textId="77777777" w:rsidR="003E28F0" w:rsidRPr="004854E7" w:rsidRDefault="003E28F0">
      <w:pPr>
        <w:pStyle w:val="Textoindependiente"/>
        <w:rPr>
          <w:lang w:val="es-CO"/>
        </w:rPr>
      </w:pPr>
    </w:p>
    <w:p w14:paraId="426E079B" w14:textId="77777777" w:rsidR="003E28F0" w:rsidRPr="004854E7" w:rsidRDefault="003E28F0">
      <w:pPr>
        <w:pStyle w:val="Textoindependiente"/>
        <w:spacing w:before="3"/>
        <w:rPr>
          <w:sz w:val="20"/>
          <w:lang w:val="es-CO"/>
        </w:rPr>
      </w:pPr>
    </w:p>
    <w:p w14:paraId="1226A24C" w14:textId="77777777" w:rsidR="003E28F0" w:rsidRDefault="004854E7">
      <w:pPr>
        <w:pStyle w:val="Ttulo2"/>
        <w:numPr>
          <w:ilvl w:val="1"/>
          <w:numId w:val="3"/>
        </w:numPr>
        <w:tabs>
          <w:tab w:val="left" w:pos="1040"/>
        </w:tabs>
        <w:spacing w:before="0"/>
        <w:ind w:right="0" w:hanging="596"/>
      </w:pPr>
      <w:proofErr w:type="spellStart"/>
      <w:r>
        <w:rPr>
          <w:w w:val="130"/>
        </w:rPr>
        <w:t>Población</w:t>
      </w:r>
      <w:proofErr w:type="spellEnd"/>
      <w:r>
        <w:rPr>
          <w:w w:val="130"/>
        </w:rPr>
        <w:t xml:space="preserve"> </w:t>
      </w:r>
      <w:proofErr w:type="spellStart"/>
      <w:r>
        <w:rPr>
          <w:w w:val="130"/>
        </w:rPr>
        <w:t>colombiana</w:t>
      </w:r>
      <w:proofErr w:type="spellEnd"/>
      <w:r>
        <w:rPr>
          <w:spacing w:val="35"/>
          <w:w w:val="130"/>
        </w:rPr>
        <w:t xml:space="preserve"> </w:t>
      </w:r>
      <w:r>
        <w:rPr>
          <w:w w:val="130"/>
        </w:rPr>
        <w:t>1991-2020</w:t>
      </w:r>
    </w:p>
    <w:p w14:paraId="6F2D010B" w14:textId="77777777" w:rsidR="003E28F0" w:rsidRDefault="003E28F0">
      <w:pPr>
        <w:pStyle w:val="Textoindependiente"/>
        <w:spacing w:before="3"/>
        <w:rPr>
          <w:sz w:val="28"/>
        </w:rPr>
      </w:pPr>
    </w:p>
    <w:p w14:paraId="2C8DEF1E" w14:textId="77777777" w:rsidR="003E28F0" w:rsidRPr="004854E7" w:rsidRDefault="004854E7">
      <w:pPr>
        <w:pStyle w:val="Textoindependiente"/>
        <w:spacing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Las proyecciones de población carcelaria en Colombia del DANE dan cuenta de un proceso de cambio en la estructura de población en Colombia, entre 1985 y 2020. En la</w:t>
      </w:r>
    </w:p>
    <w:p w14:paraId="5C1B2FEF" w14:textId="77777777" w:rsidR="003E28F0" w:rsidRPr="004854E7" w:rsidRDefault="004854E7">
      <w:pPr>
        <w:pStyle w:val="Textoindependiente"/>
        <w:spacing w:before="1" w:line="235" w:lineRule="auto"/>
        <w:ind w:left="547" w:right="1395"/>
        <w:rPr>
          <w:lang w:val="es-CO"/>
        </w:rPr>
      </w:pPr>
      <w:r w:rsidRPr="004854E7">
        <w:rPr>
          <w:w w:val="111"/>
          <w:lang w:val="es-CO"/>
        </w:rPr>
        <w:t xml:space="preserve"> </w:t>
      </w:r>
      <w:r w:rsidRPr="004854E7">
        <w:rPr>
          <w:lang w:val="es-CO"/>
        </w:rPr>
        <w:t xml:space="preserve">gura </w:t>
      </w:r>
      <w:hyperlink w:anchor="_bookmark3" w:history="1">
        <w:r w:rsidRPr="004854E7">
          <w:rPr>
            <w:lang w:val="es-CO"/>
          </w:rPr>
          <w:t xml:space="preserve">1.1 </w:t>
        </w:r>
      </w:hyperlink>
      <w:r w:rsidRPr="004854E7">
        <w:rPr>
          <w:lang w:val="es-CO"/>
        </w:rPr>
        <w:t xml:space="preserve">se puede observar la proyección de población nacional del DANE, entre 1991 y 2020, a nivel anual, por grupo de edad. </w:t>
      </w:r>
      <w:hyperlink w:anchor="_bookmark13" w:history="1">
        <w:r w:rsidRPr="004854E7">
          <w:rPr>
            <w:lang w:val="es-CO"/>
          </w:rPr>
          <w:t>[7]</w:t>
        </w:r>
      </w:hyperlink>
    </w:p>
    <w:p w14:paraId="1A0ABC18" w14:textId="77777777" w:rsidR="003E28F0" w:rsidRPr="004854E7" w:rsidRDefault="004854E7">
      <w:pPr>
        <w:pStyle w:val="Textoindependiente"/>
        <w:spacing w:before="115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La población total pasa de 35 millones en 1991, a 51 millones en 2020. No todos los rangos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etarios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crecen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al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mismo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ritmo,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cero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cuatro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años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tiene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un</w:t>
      </w:r>
      <w:r w:rsidRPr="004854E7">
        <w:rPr>
          <w:spacing w:val="-6"/>
          <w:lang w:val="es-CO"/>
        </w:rPr>
        <w:t xml:space="preserve"> </w:t>
      </w:r>
      <w:proofErr w:type="spellStart"/>
      <w:r w:rsidRPr="004854E7">
        <w:rPr>
          <w:lang w:val="es-CO"/>
        </w:rPr>
        <w:t>decreci</w:t>
      </w:r>
      <w:proofErr w:type="spellEnd"/>
      <w:r w:rsidRPr="004854E7">
        <w:rPr>
          <w:lang w:val="es-CO"/>
        </w:rPr>
        <w:t>- miento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total.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siguientes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grupos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etarios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reducen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su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proporción</w:t>
      </w:r>
      <w:r w:rsidRPr="004854E7">
        <w:rPr>
          <w:spacing w:val="-6"/>
          <w:lang w:val="es-CO"/>
        </w:rPr>
        <w:t xml:space="preserve"> </w:t>
      </w:r>
      <w:r w:rsidRPr="004854E7">
        <w:rPr>
          <w:lang w:val="es-CO"/>
        </w:rPr>
        <w:t>frente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 la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total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periodo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analizado: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cero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cuatro,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cinco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7"/>
          <w:lang w:val="es-CO"/>
        </w:rPr>
        <w:t xml:space="preserve"> </w:t>
      </w:r>
      <w:r w:rsidRPr="004854E7">
        <w:rPr>
          <w:spacing w:val="-3"/>
          <w:lang w:val="es-CO"/>
        </w:rPr>
        <w:t>nueve,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7"/>
          <w:lang w:val="es-CO"/>
        </w:rPr>
        <w:t xml:space="preserve"> </w:t>
      </w:r>
      <w:r w:rsidRPr="004854E7">
        <w:rPr>
          <w:lang w:val="es-CO"/>
        </w:rPr>
        <w:t>diez</w:t>
      </w:r>
      <w:r w:rsidRPr="004854E7">
        <w:rPr>
          <w:spacing w:val="-8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-7"/>
          <w:lang w:val="es-CO"/>
        </w:rPr>
        <w:t xml:space="preserve"> </w:t>
      </w:r>
      <w:proofErr w:type="spellStart"/>
      <w:r w:rsidRPr="004854E7">
        <w:rPr>
          <w:lang w:val="es-CO"/>
        </w:rPr>
        <w:t>cator</w:t>
      </w:r>
      <w:proofErr w:type="spellEnd"/>
      <w:r w:rsidRPr="004854E7">
        <w:rPr>
          <w:lang w:val="es-CO"/>
        </w:rPr>
        <w:t>-</w:t>
      </w:r>
    </w:p>
    <w:p w14:paraId="28DE9726" w14:textId="77777777" w:rsidR="003E28F0" w:rsidRPr="004854E7" w:rsidRDefault="004854E7">
      <w:pPr>
        <w:pStyle w:val="Textoindependiente"/>
        <w:spacing w:before="196"/>
        <w:ind w:right="918"/>
        <w:jc w:val="center"/>
        <w:rPr>
          <w:lang w:val="es-CO"/>
        </w:rPr>
      </w:pPr>
      <w:r w:rsidRPr="004854E7">
        <w:rPr>
          <w:w w:val="90"/>
          <w:lang w:val="es-CO"/>
        </w:rPr>
        <w:t>1</w:t>
      </w:r>
    </w:p>
    <w:p w14:paraId="7E5949A5" w14:textId="77777777" w:rsidR="003E28F0" w:rsidRPr="004854E7" w:rsidRDefault="003E28F0">
      <w:pPr>
        <w:jc w:val="center"/>
        <w:rPr>
          <w:lang w:val="es-CO"/>
        </w:rPr>
        <w:sectPr w:rsidR="003E28F0" w:rsidRPr="004854E7">
          <w:headerReference w:type="default" r:id="rId16"/>
          <w:pgSz w:w="12240" w:h="15840"/>
          <w:pgMar w:top="1500" w:right="0" w:bottom="280" w:left="1720" w:header="0" w:footer="0" w:gutter="0"/>
          <w:cols w:space="720"/>
        </w:sectPr>
      </w:pPr>
    </w:p>
    <w:p w14:paraId="426B2BAA" w14:textId="77777777" w:rsidR="003E28F0" w:rsidRPr="004854E7" w:rsidRDefault="003E28F0">
      <w:pPr>
        <w:pStyle w:val="Textoindependiente"/>
        <w:spacing w:before="9"/>
        <w:rPr>
          <w:sz w:val="11"/>
          <w:lang w:val="es-CO"/>
        </w:rPr>
      </w:pPr>
    </w:p>
    <w:p w14:paraId="2476E1D1" w14:textId="77777777" w:rsidR="003E28F0" w:rsidRPr="004854E7" w:rsidRDefault="004854E7">
      <w:pPr>
        <w:pStyle w:val="Textoindependiente"/>
        <w:spacing w:before="68" w:line="235" w:lineRule="auto"/>
        <w:ind w:left="547" w:right="1466"/>
        <w:jc w:val="both"/>
        <w:rPr>
          <w:lang w:val="es-CO"/>
        </w:rPr>
      </w:pPr>
      <w:r w:rsidRPr="004854E7">
        <w:rPr>
          <w:lang w:val="es-CO"/>
        </w:rPr>
        <w:t xml:space="preserve">ce, de quince a diecinueve, de </w:t>
      </w:r>
      <w:r w:rsidRPr="004854E7">
        <w:rPr>
          <w:spacing w:val="-3"/>
          <w:lang w:val="es-CO"/>
        </w:rPr>
        <w:t xml:space="preserve">veinte </w:t>
      </w:r>
      <w:r w:rsidRPr="004854E7">
        <w:rPr>
          <w:lang w:val="es-CO"/>
        </w:rPr>
        <w:t xml:space="preserve">a veinticuatro y veinticinco a </w:t>
      </w:r>
      <w:r w:rsidRPr="004854E7">
        <w:rPr>
          <w:spacing w:val="-3"/>
          <w:lang w:val="es-CO"/>
        </w:rPr>
        <w:t xml:space="preserve">veintinueve </w:t>
      </w:r>
      <w:r w:rsidRPr="004854E7">
        <w:rPr>
          <w:lang w:val="es-CO"/>
        </w:rPr>
        <w:t>años.</w:t>
      </w:r>
      <w:r w:rsidRPr="004854E7">
        <w:rPr>
          <w:spacing w:val="-42"/>
          <w:lang w:val="es-CO"/>
        </w:rPr>
        <w:t xml:space="preserve"> </w:t>
      </w:r>
      <w:r w:rsidRPr="004854E7">
        <w:rPr>
          <w:lang w:val="es-CO"/>
        </w:rPr>
        <w:t xml:space="preserve">Esto representa un proceso de envejecimiento de la población, sin </w:t>
      </w:r>
      <w:proofErr w:type="gramStart"/>
      <w:r w:rsidRPr="004854E7">
        <w:rPr>
          <w:lang w:val="es-CO"/>
        </w:rPr>
        <w:t>embargo</w:t>
      </w:r>
      <w:proofErr w:type="gramEnd"/>
      <w:r w:rsidRPr="004854E7">
        <w:rPr>
          <w:lang w:val="es-CO"/>
        </w:rPr>
        <w:t xml:space="preserve"> el per l de</w:t>
      </w:r>
      <w:r w:rsidRPr="004854E7">
        <w:rPr>
          <w:spacing w:val="-14"/>
          <w:lang w:val="es-CO"/>
        </w:rPr>
        <w:t xml:space="preserve"> </w:t>
      </w:r>
      <w:r w:rsidRPr="004854E7">
        <w:rPr>
          <w:lang w:val="es-CO"/>
        </w:rPr>
        <w:t>cambio en cada per l es diferente según el grupo etario; por ejemplo, la población total de cero a cuatro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años,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tiene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un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pico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entre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1990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2000,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luego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lo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cual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decrece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>su</w:t>
      </w:r>
      <w:r w:rsidRPr="004854E7">
        <w:rPr>
          <w:spacing w:val="-4"/>
          <w:lang w:val="es-CO"/>
        </w:rPr>
        <w:t xml:space="preserve"> </w:t>
      </w:r>
      <w:r w:rsidRPr="004854E7">
        <w:rPr>
          <w:lang w:val="es-CO"/>
        </w:rPr>
        <w:t>participación</w:t>
      </w:r>
      <w:r w:rsidRPr="004854E7">
        <w:rPr>
          <w:spacing w:val="-5"/>
          <w:lang w:val="es-CO"/>
        </w:rPr>
        <w:t xml:space="preserve"> </w:t>
      </w:r>
      <w:r w:rsidRPr="004854E7">
        <w:rPr>
          <w:lang w:val="es-CO"/>
        </w:rPr>
        <w:t xml:space="preserve">en la población total. Este pico en la población de cinco a </w:t>
      </w:r>
      <w:r w:rsidRPr="004854E7">
        <w:rPr>
          <w:spacing w:val="-3"/>
          <w:lang w:val="es-CO"/>
        </w:rPr>
        <w:t xml:space="preserve">nueve, </w:t>
      </w:r>
      <w:r w:rsidRPr="004854E7">
        <w:rPr>
          <w:lang w:val="es-CO"/>
        </w:rPr>
        <w:t>se presenta entre el 2000</w:t>
      </w:r>
      <w:r w:rsidRPr="004854E7">
        <w:rPr>
          <w:spacing w:val="-22"/>
          <w:lang w:val="es-CO"/>
        </w:rPr>
        <w:t xml:space="preserve"> </w:t>
      </w:r>
      <w:r w:rsidRPr="004854E7">
        <w:rPr>
          <w:lang w:val="es-CO"/>
        </w:rPr>
        <w:t>y el</w:t>
      </w:r>
      <w:r w:rsidRPr="004854E7">
        <w:rPr>
          <w:spacing w:val="11"/>
          <w:lang w:val="es-CO"/>
        </w:rPr>
        <w:t xml:space="preserve"> </w:t>
      </w:r>
      <w:r w:rsidRPr="004854E7">
        <w:rPr>
          <w:lang w:val="es-CO"/>
        </w:rPr>
        <w:t>2005.</w:t>
      </w:r>
    </w:p>
    <w:p w14:paraId="7FC1C638" w14:textId="77777777" w:rsidR="003E28F0" w:rsidRPr="004854E7" w:rsidRDefault="003E28F0">
      <w:pPr>
        <w:pStyle w:val="Textoindependiente"/>
        <w:spacing w:before="5"/>
        <w:rPr>
          <w:sz w:val="17"/>
          <w:lang w:val="es-CO"/>
        </w:rPr>
      </w:pPr>
    </w:p>
    <w:p w14:paraId="47DE547E" w14:textId="77777777" w:rsidR="003E28F0" w:rsidRPr="004854E7" w:rsidRDefault="003E28F0">
      <w:pPr>
        <w:rPr>
          <w:sz w:val="17"/>
          <w:lang w:val="es-CO"/>
        </w:rPr>
        <w:sectPr w:rsidR="003E28F0" w:rsidRPr="004854E7">
          <w:headerReference w:type="default" r:id="rId17"/>
          <w:pgSz w:w="12240" w:h="15840"/>
          <w:pgMar w:top="1220" w:right="0" w:bottom="280" w:left="1720" w:header="959" w:footer="0" w:gutter="0"/>
          <w:pgNumType w:start="2"/>
          <w:cols w:space="720"/>
        </w:sectPr>
      </w:pPr>
    </w:p>
    <w:p w14:paraId="375C533F" w14:textId="77777777" w:rsidR="003E28F0" w:rsidRPr="004854E7" w:rsidRDefault="004854E7">
      <w:pPr>
        <w:tabs>
          <w:tab w:val="left" w:pos="3048"/>
        </w:tabs>
        <w:spacing w:before="130"/>
        <w:ind w:right="1473"/>
        <w:jc w:val="right"/>
        <w:rPr>
          <w:rFonts w:asci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60509893" wp14:editId="0EFA2010">
            <wp:simplePos x="0" y="0"/>
            <wp:positionH relativeFrom="page">
              <wp:posOffset>2521674</wp:posOffset>
            </wp:positionH>
            <wp:positionV relativeFrom="paragraph">
              <wp:posOffset>10084</wp:posOffset>
            </wp:positionV>
            <wp:extent cx="1614630" cy="249001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630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9872" behindDoc="0" locked="0" layoutInCell="1" allowOverlap="1" wp14:anchorId="2CACC56E" wp14:editId="7B1EC89A">
            <wp:simplePos x="0" y="0"/>
            <wp:positionH relativeFrom="page">
              <wp:posOffset>4496247</wp:posOffset>
            </wp:positionH>
            <wp:positionV relativeFrom="paragraph">
              <wp:posOffset>10084</wp:posOffset>
            </wp:positionV>
            <wp:extent cx="898972" cy="2490016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972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3"/>
      <w:bookmarkEnd w:id="8"/>
      <w:r w:rsidRPr="004854E7">
        <w:rPr>
          <w:rFonts w:ascii="Arial"/>
          <w:color w:val="4D4D4D"/>
          <w:position w:val="-5"/>
          <w:sz w:val="11"/>
          <w:lang w:val="es-CO"/>
        </w:rPr>
        <w:t>50</w:t>
      </w:r>
      <w:r w:rsidRPr="004854E7">
        <w:rPr>
          <w:rFonts w:ascii="Arial"/>
          <w:color w:val="4D4D4D"/>
          <w:position w:val="-5"/>
          <w:sz w:val="11"/>
          <w:lang w:val="es-CO"/>
        </w:rPr>
        <w:tab/>
      </w:r>
      <w:r w:rsidRPr="004854E7">
        <w:rPr>
          <w:rFonts w:ascii="Arial"/>
          <w:color w:val="4D4D4D"/>
          <w:w w:val="95"/>
          <w:sz w:val="11"/>
          <w:lang w:val="es-CO"/>
        </w:rPr>
        <w:t>100</w:t>
      </w:r>
    </w:p>
    <w:p w14:paraId="6BF259D2" w14:textId="77777777" w:rsidR="003E28F0" w:rsidRPr="004854E7" w:rsidRDefault="003E28F0">
      <w:pPr>
        <w:pStyle w:val="Textoindependiente"/>
        <w:rPr>
          <w:rFonts w:ascii="Arial"/>
          <w:sz w:val="18"/>
          <w:lang w:val="es-CO"/>
        </w:rPr>
      </w:pPr>
    </w:p>
    <w:p w14:paraId="4B6CC77F" w14:textId="77777777" w:rsidR="003E28F0" w:rsidRPr="004854E7" w:rsidRDefault="003E28F0">
      <w:pPr>
        <w:pStyle w:val="Textoindependiente"/>
        <w:rPr>
          <w:rFonts w:ascii="Arial"/>
          <w:sz w:val="18"/>
          <w:lang w:val="es-CO"/>
        </w:rPr>
      </w:pPr>
    </w:p>
    <w:p w14:paraId="272E36DE" w14:textId="77777777" w:rsidR="003E28F0" w:rsidRPr="004854E7" w:rsidRDefault="003E28F0">
      <w:pPr>
        <w:pStyle w:val="Textoindependiente"/>
        <w:spacing w:before="2"/>
        <w:rPr>
          <w:rFonts w:ascii="Arial"/>
          <w:sz w:val="14"/>
          <w:lang w:val="es-CO"/>
        </w:rPr>
      </w:pPr>
    </w:p>
    <w:p w14:paraId="32FBB36C" w14:textId="77777777" w:rsidR="003E28F0" w:rsidRPr="004854E7" w:rsidRDefault="004854E7">
      <w:pPr>
        <w:ind w:left="2070"/>
        <w:rPr>
          <w:rFonts w:ascii="Arial"/>
          <w:sz w:val="11"/>
          <w:lang w:val="es-CO"/>
        </w:rPr>
      </w:pPr>
      <w:r>
        <w:pict w14:anchorId="6702AC43">
          <v:shapetype id="_x0000_t202" coordsize="21600,21600" o:spt="202" path="m,l,21600r21600,l21600,xe">
            <v:stroke joinstyle="miter"/>
            <v:path gradientshapeok="t" o:connecttype="rect"/>
          </v:shapetype>
          <v:shape id="_x0000_s2001" type="#_x0000_t202" style="position:absolute;left:0;text-align:left;margin-left:177.65pt;margin-top:-8.4pt;width:9.45pt;height:125.1pt;z-index:251615232;mso-position-horizontal-relative:page" filled="f" stroked="f">
            <v:textbox style="layout-flow:vertical;mso-layout-flow-alt:bottom-to-top" inset="0,0,0,0">
              <w:txbxContent>
                <w:p w14:paraId="7445E26C" w14:textId="77777777" w:rsidR="004854E7" w:rsidRP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3"/>
                      <w:lang w:val="es-CO"/>
                    </w:rPr>
                  </w:pPr>
                  <w:r w:rsidRPr="004854E7">
                    <w:rPr>
                      <w:rFonts w:ascii="Arial" w:hAnsi="Arial"/>
                      <w:sz w:val="13"/>
                      <w:lang w:val="es-CO"/>
                    </w:rPr>
                    <w:t>Proyecciones de población nacional (MM)</w:t>
                  </w:r>
                </w:p>
              </w:txbxContent>
            </v:textbox>
            <w10:wrap anchorx="page"/>
          </v:shape>
        </w:pict>
      </w:r>
      <w:r>
        <w:pict w14:anchorId="6C976AF7">
          <v:shape id="_x0000_s2000" type="#_x0000_t202" style="position:absolute;left:0;text-align:left;margin-left:330.1pt;margin-top:-5.85pt;width:9.45pt;height:119.95pt;z-index:251616256;mso-position-horizontal-relative:page" filled="f" stroked="f">
            <v:textbox style="layout-flow:vertical;mso-layout-flow-alt:bottom-to-top" inset="0,0,0,0">
              <w:txbxContent>
                <w:p w14:paraId="460631ED" w14:textId="77777777" w:rsid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3"/>
                    </w:rPr>
                  </w:pPr>
                  <w:proofErr w:type="spellStart"/>
                  <w:r>
                    <w:rPr>
                      <w:rFonts w:ascii="Arial" w:hAnsi="Arial"/>
                      <w:sz w:val="13"/>
                    </w:rPr>
                    <w:t>Proyecciones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población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nacional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(%)</w:t>
                  </w:r>
                </w:p>
              </w:txbxContent>
            </v:textbox>
            <w10:wrap anchorx="page"/>
          </v:shape>
        </w:pict>
      </w:r>
      <w:r w:rsidRPr="004854E7">
        <w:rPr>
          <w:rFonts w:ascii="Arial"/>
          <w:color w:val="4D4D4D"/>
          <w:sz w:val="11"/>
          <w:lang w:val="es-CO"/>
        </w:rPr>
        <w:t>40</w:t>
      </w:r>
    </w:p>
    <w:p w14:paraId="7D1F08BA" w14:textId="77777777" w:rsidR="003E28F0" w:rsidRPr="004854E7" w:rsidRDefault="004854E7">
      <w:pPr>
        <w:spacing w:before="1"/>
        <w:ind w:right="1473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5"/>
          <w:sz w:val="11"/>
          <w:lang w:val="es-CO"/>
        </w:rPr>
        <w:t>75</w:t>
      </w:r>
    </w:p>
    <w:p w14:paraId="2A9EC740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84EA982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CC9B019" w14:textId="77777777" w:rsidR="003E28F0" w:rsidRPr="004854E7" w:rsidRDefault="003E28F0">
      <w:pPr>
        <w:pStyle w:val="Textoindependiente"/>
        <w:spacing w:before="9"/>
        <w:rPr>
          <w:rFonts w:ascii="Arial"/>
          <w:sz w:val="14"/>
          <w:lang w:val="es-CO"/>
        </w:rPr>
      </w:pPr>
    </w:p>
    <w:p w14:paraId="1075A10D" w14:textId="77777777" w:rsidR="003E28F0" w:rsidRPr="004854E7" w:rsidRDefault="004854E7">
      <w:pPr>
        <w:spacing w:before="1"/>
        <w:ind w:left="2070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30</w:t>
      </w:r>
    </w:p>
    <w:p w14:paraId="0BB02DD7" w14:textId="77777777" w:rsidR="003E28F0" w:rsidRPr="004854E7" w:rsidRDefault="003E28F0">
      <w:pPr>
        <w:pStyle w:val="Textoindependiente"/>
        <w:spacing w:before="7"/>
        <w:rPr>
          <w:rFonts w:ascii="Arial"/>
          <w:sz w:val="16"/>
          <w:lang w:val="es-CO"/>
        </w:rPr>
      </w:pPr>
    </w:p>
    <w:p w14:paraId="00DB5AD7" w14:textId="77777777" w:rsidR="003E28F0" w:rsidRPr="004854E7" w:rsidRDefault="004854E7">
      <w:pPr>
        <w:ind w:right="1473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5"/>
          <w:sz w:val="11"/>
          <w:lang w:val="es-CO"/>
        </w:rPr>
        <w:t>50</w:t>
      </w:r>
    </w:p>
    <w:p w14:paraId="7A389363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77B4063" w14:textId="77777777" w:rsidR="003E28F0" w:rsidRPr="004854E7" w:rsidRDefault="003E28F0">
      <w:pPr>
        <w:pStyle w:val="Textoindependiente"/>
        <w:spacing w:before="3"/>
        <w:rPr>
          <w:rFonts w:ascii="Arial"/>
          <w:sz w:val="10"/>
          <w:lang w:val="es-CO"/>
        </w:rPr>
      </w:pPr>
    </w:p>
    <w:p w14:paraId="7E621244" w14:textId="77777777" w:rsidR="003E28F0" w:rsidRPr="004854E7" w:rsidRDefault="004854E7">
      <w:pPr>
        <w:ind w:left="2070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20</w:t>
      </w:r>
    </w:p>
    <w:p w14:paraId="1363C805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5FD3178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D5FB7A4" w14:textId="77777777" w:rsidR="003E28F0" w:rsidRPr="004854E7" w:rsidRDefault="004854E7">
      <w:pPr>
        <w:spacing w:before="107"/>
        <w:ind w:right="1473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5"/>
          <w:sz w:val="11"/>
          <w:lang w:val="es-CO"/>
        </w:rPr>
        <w:t>25</w:t>
      </w:r>
    </w:p>
    <w:p w14:paraId="2C14C98C" w14:textId="77777777" w:rsidR="003E28F0" w:rsidRPr="004854E7" w:rsidRDefault="004854E7">
      <w:pPr>
        <w:spacing w:before="64"/>
        <w:ind w:left="2070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10</w:t>
      </w:r>
    </w:p>
    <w:p w14:paraId="3484D7D4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7589CE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4D894A26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6EE7F07" w14:textId="77777777" w:rsidR="003E28F0" w:rsidRPr="004854E7" w:rsidRDefault="003E28F0">
      <w:pPr>
        <w:pStyle w:val="Textoindependiente"/>
        <w:spacing w:before="10"/>
        <w:rPr>
          <w:rFonts w:ascii="Arial"/>
          <w:sz w:val="13"/>
          <w:lang w:val="es-CO"/>
        </w:rPr>
      </w:pPr>
    </w:p>
    <w:p w14:paraId="268C069D" w14:textId="77777777" w:rsidR="003E28F0" w:rsidRPr="004854E7" w:rsidRDefault="004854E7">
      <w:pPr>
        <w:tabs>
          <w:tab w:val="left" w:pos="3109"/>
        </w:tabs>
        <w:ind w:right="1473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0</w:t>
      </w:r>
      <w:r w:rsidRPr="004854E7">
        <w:rPr>
          <w:rFonts w:ascii="Arial"/>
          <w:color w:val="4D4D4D"/>
          <w:sz w:val="11"/>
          <w:lang w:val="es-CO"/>
        </w:rPr>
        <w:tab/>
      </w:r>
      <w:r w:rsidRPr="004854E7">
        <w:rPr>
          <w:rFonts w:ascii="Arial"/>
          <w:color w:val="4D4D4D"/>
          <w:w w:val="95"/>
          <w:sz w:val="11"/>
          <w:lang w:val="es-CO"/>
        </w:rPr>
        <w:t>0</w:t>
      </w:r>
    </w:p>
    <w:p w14:paraId="64E66B0E" w14:textId="77777777" w:rsidR="003E28F0" w:rsidRPr="004854E7" w:rsidRDefault="004854E7">
      <w:pPr>
        <w:spacing w:before="99"/>
        <w:ind w:left="155" w:right="2762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proofErr w:type="spellStart"/>
      <w:r w:rsidRPr="004854E7">
        <w:rPr>
          <w:rFonts w:ascii="Arial"/>
          <w:sz w:val="13"/>
          <w:lang w:val="es-CO"/>
        </w:rPr>
        <w:t>Rango_edad</w:t>
      </w:r>
      <w:proofErr w:type="spellEnd"/>
    </w:p>
    <w:p w14:paraId="76A5F6DD" w14:textId="77777777" w:rsidR="003E28F0" w:rsidRPr="004854E7" w:rsidRDefault="004854E7">
      <w:pPr>
        <w:spacing w:before="65"/>
        <w:ind w:left="401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0896" behindDoc="0" locked="0" layoutInCell="1" allowOverlap="1" wp14:anchorId="07EF83C3" wp14:editId="0A9E9766">
            <wp:simplePos x="0" y="0"/>
            <wp:positionH relativeFrom="page">
              <wp:posOffset>5531283</wp:posOffset>
            </wp:positionH>
            <wp:positionV relativeFrom="paragraph">
              <wp:posOffset>21052</wp:posOffset>
            </wp:positionV>
            <wp:extent cx="121850" cy="224600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50" cy="224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z w:val="11"/>
          <w:lang w:val="es-CO"/>
        </w:rPr>
        <w:t>00−04</w:t>
      </w:r>
    </w:p>
    <w:p w14:paraId="57FC6303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05−09</w:t>
      </w:r>
    </w:p>
    <w:p w14:paraId="086F4522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10−14</w:t>
      </w:r>
    </w:p>
    <w:p w14:paraId="2FBBD111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15−19</w:t>
      </w:r>
    </w:p>
    <w:p w14:paraId="535036FE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20−24</w:t>
      </w:r>
    </w:p>
    <w:p w14:paraId="475A827E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25−29</w:t>
      </w:r>
    </w:p>
    <w:p w14:paraId="764CFBE7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30−34</w:t>
      </w:r>
    </w:p>
    <w:p w14:paraId="0268CED9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35−39</w:t>
      </w:r>
    </w:p>
    <w:p w14:paraId="09D40D1D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40−44</w:t>
      </w:r>
    </w:p>
    <w:p w14:paraId="2707C072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45−49</w:t>
      </w:r>
    </w:p>
    <w:p w14:paraId="6F6E94A4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50−54</w:t>
      </w:r>
    </w:p>
    <w:p w14:paraId="0049543A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55−59</w:t>
      </w:r>
    </w:p>
    <w:p w14:paraId="1830DB83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60−64</w:t>
      </w:r>
    </w:p>
    <w:p w14:paraId="2561EB0A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65−69</w:t>
      </w:r>
    </w:p>
    <w:p w14:paraId="38829430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70−74</w:t>
      </w:r>
    </w:p>
    <w:p w14:paraId="047BD247" w14:textId="77777777" w:rsidR="003E28F0" w:rsidRPr="004854E7" w:rsidRDefault="004854E7">
      <w:pPr>
        <w:spacing w:before="83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75−79</w:t>
      </w:r>
    </w:p>
    <w:p w14:paraId="1D3EA34B" w14:textId="77777777" w:rsidR="003E28F0" w:rsidRPr="004854E7" w:rsidRDefault="004854E7">
      <w:pPr>
        <w:spacing w:before="82"/>
        <w:ind w:left="401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80−Y−MÁS</w:t>
      </w:r>
    </w:p>
    <w:p w14:paraId="070B4240" w14:textId="77777777" w:rsidR="003E28F0" w:rsidRPr="004854E7" w:rsidRDefault="003E28F0">
      <w:pPr>
        <w:rPr>
          <w:rFonts w:ascii="Arial" w:hAns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6777" w:space="40"/>
            <w:col w:w="3703"/>
          </w:cols>
        </w:sectPr>
      </w:pPr>
    </w:p>
    <w:p w14:paraId="55F94819" w14:textId="77777777" w:rsidR="003E28F0" w:rsidRPr="004854E7" w:rsidRDefault="003E28F0">
      <w:pPr>
        <w:pStyle w:val="Textoindependiente"/>
        <w:spacing w:before="1"/>
        <w:rPr>
          <w:rFonts w:ascii="Arial"/>
          <w:sz w:val="13"/>
          <w:lang w:val="es-CO"/>
        </w:rPr>
      </w:pPr>
    </w:p>
    <w:p w14:paraId="574FBF6C" w14:textId="77777777" w:rsidR="003E28F0" w:rsidRPr="004854E7" w:rsidRDefault="004854E7">
      <w:pPr>
        <w:tabs>
          <w:tab w:val="left" w:pos="2944"/>
          <w:tab w:val="left" w:pos="3715"/>
          <w:tab w:val="left" w:pos="4485"/>
        </w:tabs>
        <w:ind w:left="2174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1990</w:t>
      </w:r>
      <w:r w:rsidRPr="004854E7">
        <w:rPr>
          <w:rFonts w:ascii="Arial"/>
          <w:color w:val="4D4D4D"/>
          <w:sz w:val="11"/>
          <w:lang w:val="es-CO"/>
        </w:rPr>
        <w:tab/>
        <w:t>2000</w:t>
      </w:r>
      <w:r w:rsidRPr="004854E7">
        <w:rPr>
          <w:rFonts w:ascii="Arial"/>
          <w:color w:val="4D4D4D"/>
          <w:sz w:val="11"/>
          <w:lang w:val="es-CO"/>
        </w:rPr>
        <w:tab/>
        <w:t>2010</w:t>
      </w:r>
      <w:r w:rsidRPr="004854E7">
        <w:rPr>
          <w:rFonts w:ascii="Arial"/>
          <w:color w:val="4D4D4D"/>
          <w:sz w:val="11"/>
          <w:lang w:val="es-CO"/>
        </w:rPr>
        <w:tab/>
        <w:t>2020</w:t>
      </w:r>
    </w:p>
    <w:p w14:paraId="296F71FF" w14:textId="77777777" w:rsidR="003E28F0" w:rsidRPr="004854E7" w:rsidRDefault="004854E7">
      <w:pPr>
        <w:spacing w:before="17"/>
        <w:ind w:right="1150"/>
        <w:jc w:val="right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sz w:val="13"/>
          <w:lang w:val="es-CO"/>
        </w:rPr>
        <w:t>Año</w:t>
      </w:r>
    </w:p>
    <w:p w14:paraId="3374FC5C" w14:textId="77777777" w:rsidR="003E28F0" w:rsidRPr="004854E7" w:rsidRDefault="004854E7">
      <w:pPr>
        <w:pStyle w:val="Textoindependiente"/>
        <w:spacing w:before="1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</w:p>
    <w:p w14:paraId="2A021C28" w14:textId="77777777" w:rsidR="003E28F0" w:rsidRPr="004854E7" w:rsidRDefault="004854E7">
      <w:pPr>
        <w:ind w:left="659" w:right="3916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1990 2000 2010 2020</w:t>
      </w:r>
    </w:p>
    <w:p w14:paraId="2DFEEFFE" w14:textId="77777777" w:rsidR="003E28F0" w:rsidRPr="004854E7" w:rsidRDefault="004854E7">
      <w:pPr>
        <w:spacing w:before="17"/>
        <w:ind w:left="659" w:right="3873"/>
        <w:jc w:val="center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sz w:val="13"/>
          <w:lang w:val="es-CO"/>
        </w:rPr>
        <w:t>Año</w:t>
      </w:r>
    </w:p>
    <w:p w14:paraId="2849A55D" w14:textId="77777777" w:rsidR="003E28F0" w:rsidRPr="004854E7" w:rsidRDefault="003E28F0">
      <w:pPr>
        <w:jc w:val="center"/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4794" w:space="40"/>
            <w:col w:w="5686"/>
          </w:cols>
        </w:sectPr>
      </w:pPr>
    </w:p>
    <w:p w14:paraId="2C599C34" w14:textId="77777777" w:rsidR="003E28F0" w:rsidRPr="004854E7" w:rsidRDefault="003E28F0">
      <w:pPr>
        <w:pStyle w:val="Textoindependiente"/>
        <w:spacing w:before="6"/>
        <w:rPr>
          <w:rFonts w:ascii="Arial"/>
          <w:sz w:val="16"/>
          <w:lang w:val="es-CO"/>
        </w:rPr>
      </w:pPr>
    </w:p>
    <w:p w14:paraId="04CA524F" w14:textId="77777777" w:rsidR="003E28F0" w:rsidRPr="004854E7" w:rsidRDefault="004854E7">
      <w:pPr>
        <w:ind w:left="5124" w:right="918"/>
        <w:jc w:val="center"/>
        <w:rPr>
          <w:rFonts w:ascii="Arial"/>
          <w:sz w:val="13"/>
          <w:lang w:val="es-CO"/>
        </w:rPr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0122E971" wp14:editId="33624F2C">
            <wp:simplePos x="0" y="0"/>
            <wp:positionH relativeFrom="page">
              <wp:posOffset>2483260</wp:posOffset>
            </wp:positionH>
            <wp:positionV relativeFrom="paragraph">
              <wp:posOffset>-52870</wp:posOffset>
            </wp:positionV>
            <wp:extent cx="1653045" cy="2490016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045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6128" behindDoc="1" locked="0" layoutInCell="1" allowOverlap="1" wp14:anchorId="5D840A86" wp14:editId="2D949D38">
            <wp:simplePos x="0" y="0"/>
            <wp:positionH relativeFrom="page">
              <wp:posOffset>4457756</wp:posOffset>
            </wp:positionH>
            <wp:positionV relativeFrom="paragraph">
              <wp:posOffset>-52870</wp:posOffset>
            </wp:positionV>
            <wp:extent cx="937463" cy="2490016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463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854E7">
        <w:rPr>
          <w:rFonts w:ascii="Arial"/>
          <w:sz w:val="13"/>
          <w:lang w:val="es-CO"/>
        </w:rPr>
        <w:t>Rango_edad</w:t>
      </w:r>
      <w:proofErr w:type="spellEnd"/>
    </w:p>
    <w:p w14:paraId="60C444E3" w14:textId="77777777" w:rsidR="003E28F0" w:rsidRPr="004854E7" w:rsidRDefault="004854E7">
      <w:pPr>
        <w:spacing w:before="66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1920" behindDoc="0" locked="0" layoutInCell="1" allowOverlap="1" wp14:anchorId="39604A1B" wp14:editId="3E07C2B4">
            <wp:simplePos x="0" y="0"/>
            <wp:positionH relativeFrom="page">
              <wp:posOffset>5539119</wp:posOffset>
            </wp:positionH>
            <wp:positionV relativeFrom="paragraph">
              <wp:posOffset>78502</wp:posOffset>
            </wp:positionV>
            <wp:extent cx="106254" cy="822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00−04</w:t>
      </w:r>
    </w:p>
    <w:p w14:paraId="6493AE66" w14:textId="77777777" w:rsidR="003E28F0" w:rsidRPr="004854E7" w:rsidRDefault="004854E7">
      <w:pPr>
        <w:spacing w:before="82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2944" behindDoc="0" locked="0" layoutInCell="1" allowOverlap="1" wp14:anchorId="4AC54583" wp14:editId="0D088F6E">
            <wp:simplePos x="0" y="0"/>
            <wp:positionH relativeFrom="page">
              <wp:posOffset>5539119</wp:posOffset>
            </wp:positionH>
            <wp:positionV relativeFrom="paragraph">
              <wp:posOffset>88662</wp:posOffset>
            </wp:positionV>
            <wp:extent cx="106254" cy="8220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05−09</w:t>
      </w:r>
    </w:p>
    <w:p w14:paraId="10967B84" w14:textId="77777777" w:rsidR="003E28F0" w:rsidRPr="004854E7" w:rsidRDefault="004854E7">
      <w:pPr>
        <w:tabs>
          <w:tab w:val="left" w:pos="5146"/>
        </w:tabs>
        <w:spacing w:before="1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1C732476" wp14:editId="084A90DF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A471DC">
          <v:shape id="_x0000_s1999" type="#_x0000_t202" style="position:absolute;left:0;text-align:left;margin-left:177.65pt;margin-top:3.85pt;width:9.45pt;height:125.1pt;z-index:251614208;mso-position-horizontal-relative:page;mso-position-vertical-relative:text" filled="f" stroked="f">
            <v:textbox style="layout-flow:vertical;mso-layout-flow-alt:bottom-to-top" inset="0,0,0,0">
              <w:txbxContent>
                <w:p w14:paraId="458BAB82" w14:textId="77777777" w:rsidR="004854E7" w:rsidRP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3"/>
                      <w:lang w:val="es-CO"/>
                    </w:rPr>
                  </w:pPr>
                  <w:r w:rsidRPr="004854E7">
                    <w:rPr>
                      <w:rFonts w:ascii="Arial" w:hAnsi="Arial"/>
                      <w:sz w:val="13"/>
                      <w:lang w:val="es-CO"/>
                    </w:rPr>
                    <w:t>Proyecciones de población nacional (MM)</w:t>
                  </w:r>
                </w:p>
              </w:txbxContent>
            </v:textbox>
            <w10:wrap anchorx="page"/>
          </v:shape>
        </w:pict>
      </w:r>
      <w:r>
        <w:pict w14:anchorId="52B0DD43">
          <v:shape id="_x0000_s1998" type="#_x0000_t202" style="position:absolute;left:0;text-align:left;margin-left:330.1pt;margin-top:6.4pt;width:9.45pt;height:119.95pt;z-index:-251612160;mso-position-horizontal-relative:page;mso-position-vertical-relative:text" filled="f" stroked="f">
            <v:textbox style="layout-flow:vertical;mso-layout-flow-alt:bottom-to-top" inset="0,0,0,0">
              <w:txbxContent>
                <w:p w14:paraId="0C9CE126" w14:textId="77777777" w:rsid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3"/>
                    </w:rPr>
                  </w:pPr>
                  <w:proofErr w:type="spellStart"/>
                  <w:r>
                    <w:rPr>
                      <w:rFonts w:ascii="Arial" w:hAnsi="Arial"/>
                      <w:sz w:val="13"/>
                    </w:rPr>
                    <w:t>Proyecciones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población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nacional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(%)</w:t>
                  </w:r>
                </w:p>
              </w:txbxContent>
            </v:textbox>
            <w10:wrap anchorx="page"/>
          </v:shape>
        </w:pict>
      </w:r>
      <w:r w:rsidRPr="004854E7">
        <w:rPr>
          <w:rFonts w:ascii="Arial" w:hAnsi="Arial"/>
          <w:color w:val="4D4D4D"/>
          <w:position w:val="7"/>
          <w:sz w:val="11"/>
          <w:lang w:val="es-CO"/>
        </w:rPr>
        <w:t>4</w:t>
      </w:r>
      <w:r w:rsidRPr="004854E7">
        <w:rPr>
          <w:rFonts w:ascii="Arial" w:hAnsi="Arial"/>
          <w:color w:val="4D4D4D"/>
          <w:position w:val="7"/>
          <w:sz w:val="11"/>
          <w:lang w:val="es-CO"/>
        </w:rPr>
        <w:tab/>
      </w:r>
      <w:r w:rsidRPr="004854E7">
        <w:rPr>
          <w:rFonts w:ascii="Arial" w:hAnsi="Arial"/>
          <w:spacing w:val="-1"/>
          <w:sz w:val="11"/>
          <w:lang w:val="es-CO"/>
        </w:rPr>
        <w:t>10−14</w:t>
      </w:r>
    </w:p>
    <w:p w14:paraId="780D1F1D" w14:textId="77777777" w:rsidR="003E28F0" w:rsidRPr="004854E7" w:rsidRDefault="004854E7">
      <w:pPr>
        <w:tabs>
          <w:tab w:val="left" w:pos="2097"/>
        </w:tabs>
        <w:spacing w:before="82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98176" behindDoc="1" locked="0" layoutInCell="1" allowOverlap="1" wp14:anchorId="66253319" wp14:editId="3C26252B">
            <wp:simplePos x="0" y="0"/>
            <wp:positionH relativeFrom="page">
              <wp:posOffset>5539119</wp:posOffset>
            </wp:positionH>
            <wp:positionV relativeFrom="paragraph">
              <wp:posOffset>88662</wp:posOffset>
            </wp:positionV>
            <wp:extent cx="106254" cy="822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color w:val="4D4D4D"/>
          <w:position w:val="-5"/>
          <w:sz w:val="11"/>
          <w:lang w:val="es-CO"/>
        </w:rPr>
        <w:t>10</w:t>
      </w:r>
      <w:r w:rsidRPr="004854E7">
        <w:rPr>
          <w:rFonts w:ascii="Arial" w:hAnsi="Arial"/>
          <w:color w:val="4D4D4D"/>
          <w:position w:val="-5"/>
          <w:sz w:val="11"/>
          <w:lang w:val="es-CO"/>
        </w:rPr>
        <w:tab/>
      </w:r>
      <w:r w:rsidRPr="004854E7">
        <w:rPr>
          <w:rFonts w:ascii="Arial" w:hAnsi="Arial"/>
          <w:spacing w:val="-1"/>
          <w:sz w:val="11"/>
          <w:lang w:val="es-CO"/>
        </w:rPr>
        <w:t>15−19</w:t>
      </w:r>
    </w:p>
    <w:p w14:paraId="2A6F832A" w14:textId="77777777" w:rsidR="003E28F0" w:rsidRPr="004854E7" w:rsidRDefault="004854E7">
      <w:pPr>
        <w:spacing w:before="2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3968" behindDoc="0" locked="0" layoutInCell="1" allowOverlap="1" wp14:anchorId="1E6CA95B" wp14:editId="49A9CD84">
            <wp:simplePos x="0" y="0"/>
            <wp:positionH relativeFrom="page">
              <wp:posOffset>5539119</wp:posOffset>
            </wp:positionH>
            <wp:positionV relativeFrom="paragraph">
              <wp:posOffset>51197</wp:posOffset>
            </wp:positionV>
            <wp:extent cx="106254" cy="8220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20−24</w:t>
      </w:r>
    </w:p>
    <w:p w14:paraId="13079DD4" w14:textId="77777777" w:rsidR="003E28F0" w:rsidRPr="004854E7" w:rsidRDefault="004854E7">
      <w:pPr>
        <w:spacing w:before="82" w:line="116" w:lineRule="exact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4992" behindDoc="0" locked="0" layoutInCell="1" allowOverlap="1" wp14:anchorId="123E2968" wp14:editId="75C73632">
            <wp:simplePos x="0" y="0"/>
            <wp:positionH relativeFrom="page">
              <wp:posOffset>5539119</wp:posOffset>
            </wp:positionH>
            <wp:positionV relativeFrom="paragraph">
              <wp:posOffset>88662</wp:posOffset>
            </wp:positionV>
            <wp:extent cx="106254" cy="822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25−29</w:t>
      </w:r>
    </w:p>
    <w:p w14:paraId="263E9101" w14:textId="77777777" w:rsidR="003E28F0" w:rsidRPr="004854E7" w:rsidRDefault="004854E7">
      <w:pPr>
        <w:spacing w:line="105" w:lineRule="exact"/>
        <w:ind w:left="2070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8"/>
          <w:sz w:val="11"/>
          <w:lang w:val="es-CO"/>
        </w:rPr>
        <w:t>3</w:t>
      </w:r>
    </w:p>
    <w:p w14:paraId="494D95AD" w14:textId="77777777" w:rsidR="003E28F0" w:rsidRPr="004854E7" w:rsidRDefault="004854E7">
      <w:pPr>
        <w:spacing w:line="115" w:lineRule="exact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6016" behindDoc="0" locked="0" layoutInCell="1" allowOverlap="1" wp14:anchorId="76771DF0" wp14:editId="52C4711B">
            <wp:simplePos x="0" y="0"/>
            <wp:positionH relativeFrom="page">
              <wp:posOffset>5539119</wp:posOffset>
            </wp:positionH>
            <wp:positionV relativeFrom="paragraph">
              <wp:posOffset>29122</wp:posOffset>
            </wp:positionV>
            <wp:extent cx="106254" cy="8220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30−34</w:t>
      </w:r>
    </w:p>
    <w:p w14:paraId="4073DE2C" w14:textId="77777777" w:rsidR="003E28F0" w:rsidRPr="004854E7" w:rsidRDefault="004854E7">
      <w:pPr>
        <w:spacing w:before="8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7040" behindDoc="0" locked="0" layoutInCell="1" allowOverlap="1" wp14:anchorId="5533E875" wp14:editId="4369AD91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35−39</w:t>
      </w:r>
    </w:p>
    <w:p w14:paraId="381F0D09" w14:textId="77777777" w:rsidR="003E28F0" w:rsidRPr="004854E7" w:rsidRDefault="004854E7">
      <w:pPr>
        <w:spacing w:before="8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8064" behindDoc="0" locked="0" layoutInCell="1" allowOverlap="1" wp14:anchorId="48345E14" wp14:editId="1C0A0D45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40−44</w:t>
      </w:r>
    </w:p>
    <w:p w14:paraId="1A43DDF3" w14:textId="77777777" w:rsidR="003E28F0" w:rsidRPr="004854E7" w:rsidRDefault="004854E7">
      <w:pPr>
        <w:tabs>
          <w:tab w:val="left" w:pos="5146"/>
        </w:tabs>
        <w:spacing w:before="82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99200" behindDoc="1" locked="0" layoutInCell="1" allowOverlap="1" wp14:anchorId="48ABC80A" wp14:editId="0125F56A">
            <wp:simplePos x="0" y="0"/>
            <wp:positionH relativeFrom="page">
              <wp:posOffset>5539119</wp:posOffset>
            </wp:positionH>
            <wp:positionV relativeFrom="paragraph">
              <wp:posOffset>88662</wp:posOffset>
            </wp:positionV>
            <wp:extent cx="106254" cy="8220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color w:val="4D4D4D"/>
          <w:position w:val="-7"/>
          <w:sz w:val="11"/>
          <w:lang w:val="es-CO"/>
        </w:rPr>
        <w:t>2</w:t>
      </w:r>
      <w:r w:rsidRPr="004854E7">
        <w:rPr>
          <w:rFonts w:ascii="Arial" w:hAnsi="Arial"/>
          <w:color w:val="4D4D4D"/>
          <w:position w:val="-7"/>
          <w:sz w:val="11"/>
          <w:lang w:val="es-CO"/>
        </w:rPr>
        <w:tab/>
      </w:r>
      <w:r w:rsidRPr="004854E7">
        <w:rPr>
          <w:rFonts w:ascii="Arial" w:hAnsi="Arial"/>
          <w:spacing w:val="-1"/>
          <w:sz w:val="11"/>
          <w:lang w:val="es-CO"/>
        </w:rPr>
        <w:t>45−49</w:t>
      </w:r>
    </w:p>
    <w:p w14:paraId="38A67849" w14:textId="77777777" w:rsidR="003E28F0" w:rsidRPr="004854E7" w:rsidRDefault="004854E7">
      <w:pPr>
        <w:tabs>
          <w:tab w:val="left" w:pos="2037"/>
        </w:tabs>
        <w:spacing w:before="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700224" behindDoc="1" locked="0" layoutInCell="1" allowOverlap="1" wp14:anchorId="28448574" wp14:editId="67C0717B">
            <wp:simplePos x="0" y="0"/>
            <wp:positionH relativeFrom="page">
              <wp:posOffset>5539119</wp:posOffset>
            </wp:positionH>
            <wp:positionV relativeFrom="paragraph">
              <wp:posOffset>38497</wp:posOffset>
            </wp:positionV>
            <wp:extent cx="106254" cy="8220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color w:val="4D4D4D"/>
          <w:position w:val="-3"/>
          <w:sz w:val="11"/>
          <w:lang w:val="es-CO"/>
        </w:rPr>
        <w:t>5</w:t>
      </w:r>
      <w:r w:rsidRPr="004854E7">
        <w:rPr>
          <w:rFonts w:ascii="Arial" w:hAnsi="Arial"/>
          <w:color w:val="4D4D4D"/>
          <w:position w:val="-3"/>
          <w:sz w:val="11"/>
          <w:lang w:val="es-CO"/>
        </w:rPr>
        <w:tab/>
      </w:r>
      <w:r w:rsidRPr="004854E7">
        <w:rPr>
          <w:rFonts w:ascii="Arial" w:hAnsi="Arial"/>
          <w:spacing w:val="-1"/>
          <w:sz w:val="11"/>
          <w:lang w:val="es-CO"/>
        </w:rPr>
        <w:t>50−54</w:t>
      </w:r>
    </w:p>
    <w:p w14:paraId="65616D85" w14:textId="77777777" w:rsidR="003E28F0" w:rsidRPr="004854E7" w:rsidRDefault="004854E7">
      <w:pPr>
        <w:spacing w:before="42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09088" behindDoc="0" locked="0" layoutInCell="1" allowOverlap="1" wp14:anchorId="5CCE65D1" wp14:editId="7524FB42">
            <wp:simplePos x="0" y="0"/>
            <wp:positionH relativeFrom="page">
              <wp:posOffset>5539119</wp:posOffset>
            </wp:positionH>
            <wp:positionV relativeFrom="paragraph">
              <wp:posOffset>63262</wp:posOffset>
            </wp:positionV>
            <wp:extent cx="106254" cy="8220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55−59</w:t>
      </w:r>
    </w:p>
    <w:p w14:paraId="65B381D2" w14:textId="77777777" w:rsidR="003E28F0" w:rsidRPr="004854E7" w:rsidRDefault="004854E7">
      <w:pPr>
        <w:spacing w:before="8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10112" behindDoc="0" locked="0" layoutInCell="1" allowOverlap="1" wp14:anchorId="26C8083E" wp14:editId="62F0F056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60−64</w:t>
      </w:r>
    </w:p>
    <w:p w14:paraId="328854D1" w14:textId="77777777" w:rsidR="003E28F0" w:rsidRPr="004854E7" w:rsidRDefault="004854E7">
      <w:pPr>
        <w:tabs>
          <w:tab w:val="left" w:pos="5146"/>
        </w:tabs>
        <w:spacing w:before="8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701248" behindDoc="1" locked="0" layoutInCell="1" allowOverlap="1" wp14:anchorId="50410DD3" wp14:editId="6ABC37C8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color w:val="4D4D4D"/>
          <w:position w:val="-4"/>
          <w:sz w:val="11"/>
          <w:lang w:val="es-CO"/>
        </w:rPr>
        <w:t>1</w:t>
      </w:r>
      <w:r w:rsidRPr="004854E7">
        <w:rPr>
          <w:rFonts w:ascii="Arial" w:hAnsi="Arial"/>
          <w:color w:val="4D4D4D"/>
          <w:position w:val="-4"/>
          <w:sz w:val="11"/>
          <w:lang w:val="es-CO"/>
        </w:rPr>
        <w:tab/>
      </w:r>
      <w:r w:rsidRPr="004854E7">
        <w:rPr>
          <w:rFonts w:ascii="Arial" w:hAnsi="Arial"/>
          <w:spacing w:val="-1"/>
          <w:sz w:val="11"/>
          <w:lang w:val="es-CO"/>
        </w:rPr>
        <w:t>65−69</w:t>
      </w:r>
    </w:p>
    <w:p w14:paraId="332AB59C" w14:textId="77777777" w:rsidR="003E28F0" w:rsidRPr="004854E7" w:rsidRDefault="004854E7">
      <w:pPr>
        <w:spacing w:before="32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11136" behindDoc="0" locked="0" layoutInCell="1" allowOverlap="1" wp14:anchorId="51B4F595" wp14:editId="263E2D9F">
            <wp:simplePos x="0" y="0"/>
            <wp:positionH relativeFrom="page">
              <wp:posOffset>5539119</wp:posOffset>
            </wp:positionH>
            <wp:positionV relativeFrom="paragraph">
              <wp:posOffset>56912</wp:posOffset>
            </wp:positionV>
            <wp:extent cx="106254" cy="8220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70−74</w:t>
      </w:r>
    </w:p>
    <w:p w14:paraId="0885F9CB" w14:textId="77777777" w:rsidR="003E28F0" w:rsidRPr="004854E7" w:rsidRDefault="004854E7">
      <w:pPr>
        <w:spacing w:before="83"/>
        <w:ind w:right="2994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12160" behindDoc="0" locked="0" layoutInCell="1" allowOverlap="1" wp14:anchorId="3A68F418" wp14:editId="6769138F">
            <wp:simplePos x="0" y="0"/>
            <wp:positionH relativeFrom="page">
              <wp:posOffset>5539119</wp:posOffset>
            </wp:positionH>
            <wp:positionV relativeFrom="paragraph">
              <wp:posOffset>89297</wp:posOffset>
            </wp:positionV>
            <wp:extent cx="106254" cy="8220"/>
            <wp:effectExtent l="0" t="0" r="0" b="0"/>
            <wp:wrapNone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spacing w:val="-1"/>
          <w:sz w:val="11"/>
          <w:lang w:val="es-CO"/>
        </w:rPr>
        <w:t>75−79</w:t>
      </w:r>
    </w:p>
    <w:p w14:paraId="16CC853D" w14:textId="77777777" w:rsidR="003E28F0" w:rsidRPr="004854E7" w:rsidRDefault="004854E7">
      <w:pPr>
        <w:spacing w:before="82"/>
        <w:ind w:right="2743"/>
        <w:jc w:val="right"/>
        <w:rPr>
          <w:rFonts w:ascii="Arial" w:hAnsi="Arial"/>
          <w:sz w:val="11"/>
          <w:lang w:val="es-CO"/>
        </w:rPr>
      </w:pPr>
      <w:r>
        <w:rPr>
          <w:noProof/>
        </w:rPr>
        <w:drawing>
          <wp:anchor distT="0" distB="0" distL="0" distR="0" simplePos="0" relativeHeight="251613184" behindDoc="0" locked="0" layoutInCell="1" allowOverlap="1" wp14:anchorId="452042CB" wp14:editId="01AF4A87">
            <wp:simplePos x="0" y="0"/>
            <wp:positionH relativeFrom="page">
              <wp:posOffset>5539119</wp:posOffset>
            </wp:positionH>
            <wp:positionV relativeFrom="paragraph">
              <wp:posOffset>88662</wp:posOffset>
            </wp:positionV>
            <wp:extent cx="106254" cy="8220"/>
            <wp:effectExtent l="0" t="0" r="0" b="0"/>
            <wp:wrapNone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" cy="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E7">
        <w:rPr>
          <w:rFonts w:ascii="Arial" w:hAnsi="Arial"/>
          <w:w w:val="95"/>
          <w:sz w:val="11"/>
          <w:lang w:val="es-CO"/>
        </w:rPr>
        <w:t>80−Y−MÁS</w:t>
      </w:r>
    </w:p>
    <w:p w14:paraId="3F203A3F" w14:textId="77777777" w:rsidR="003E28F0" w:rsidRPr="004854E7" w:rsidRDefault="003E28F0">
      <w:pPr>
        <w:jc w:val="right"/>
        <w:rPr>
          <w:rFonts w:ascii="Arial" w:hAns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5267487F" w14:textId="77777777" w:rsidR="003E28F0" w:rsidRPr="004854E7" w:rsidRDefault="003E28F0">
      <w:pPr>
        <w:pStyle w:val="Textoindependiente"/>
        <w:spacing w:before="3"/>
        <w:rPr>
          <w:rFonts w:ascii="Arial"/>
          <w:sz w:val="16"/>
          <w:lang w:val="es-CO"/>
        </w:rPr>
      </w:pPr>
    </w:p>
    <w:p w14:paraId="5F550029" w14:textId="77777777" w:rsidR="003E28F0" w:rsidRPr="004854E7" w:rsidRDefault="004854E7">
      <w:pPr>
        <w:tabs>
          <w:tab w:val="left" w:pos="2922"/>
          <w:tab w:val="left" w:pos="3738"/>
          <w:tab w:val="left" w:pos="4554"/>
        </w:tabs>
        <w:ind w:left="2106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1990</w:t>
      </w:r>
      <w:r w:rsidRPr="004854E7">
        <w:rPr>
          <w:rFonts w:ascii="Arial"/>
          <w:color w:val="4D4D4D"/>
          <w:sz w:val="11"/>
          <w:lang w:val="es-CO"/>
        </w:rPr>
        <w:tab/>
        <w:t>2000</w:t>
      </w:r>
      <w:r w:rsidRPr="004854E7">
        <w:rPr>
          <w:rFonts w:ascii="Arial"/>
          <w:color w:val="4D4D4D"/>
          <w:sz w:val="11"/>
          <w:lang w:val="es-CO"/>
        </w:rPr>
        <w:tab/>
        <w:t>2010</w:t>
      </w:r>
      <w:r w:rsidRPr="004854E7">
        <w:rPr>
          <w:rFonts w:ascii="Arial"/>
          <w:color w:val="4D4D4D"/>
          <w:sz w:val="11"/>
          <w:lang w:val="es-CO"/>
        </w:rPr>
        <w:tab/>
      </w:r>
      <w:r w:rsidRPr="004854E7">
        <w:rPr>
          <w:rFonts w:ascii="Arial"/>
          <w:color w:val="4D4D4D"/>
          <w:w w:val="95"/>
          <w:sz w:val="11"/>
          <w:lang w:val="es-CO"/>
        </w:rPr>
        <w:t>2020</w:t>
      </w:r>
    </w:p>
    <w:p w14:paraId="5AF3FE6F" w14:textId="77777777" w:rsidR="003E28F0" w:rsidRPr="004854E7" w:rsidRDefault="004854E7">
      <w:pPr>
        <w:spacing w:before="16"/>
        <w:ind w:right="1183"/>
        <w:jc w:val="right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sz w:val="13"/>
          <w:lang w:val="es-CO"/>
        </w:rPr>
        <w:t>Año</w:t>
      </w:r>
    </w:p>
    <w:p w14:paraId="5D74C47C" w14:textId="77777777" w:rsidR="003E28F0" w:rsidRPr="004854E7" w:rsidRDefault="004854E7">
      <w:pPr>
        <w:pStyle w:val="Textoindependiente"/>
        <w:spacing w:before="3"/>
        <w:rPr>
          <w:rFonts w:ascii="Arial"/>
          <w:sz w:val="16"/>
          <w:lang w:val="es-CO"/>
        </w:rPr>
      </w:pPr>
      <w:r w:rsidRPr="004854E7">
        <w:rPr>
          <w:lang w:val="es-CO"/>
        </w:rPr>
        <w:br w:type="column"/>
      </w:r>
    </w:p>
    <w:p w14:paraId="63A2B2EB" w14:textId="77777777" w:rsidR="003E28F0" w:rsidRPr="004854E7" w:rsidRDefault="004854E7">
      <w:pPr>
        <w:tabs>
          <w:tab w:val="left" w:pos="462"/>
          <w:tab w:val="left" w:pos="925"/>
          <w:tab w:val="left" w:pos="1388"/>
        </w:tabs>
        <w:ind w:right="3324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z w:val="11"/>
          <w:lang w:val="es-CO"/>
        </w:rPr>
        <w:t>1990</w:t>
      </w:r>
      <w:r w:rsidRPr="004854E7">
        <w:rPr>
          <w:rFonts w:ascii="Arial"/>
          <w:color w:val="4D4D4D"/>
          <w:sz w:val="11"/>
          <w:lang w:val="es-CO"/>
        </w:rPr>
        <w:tab/>
        <w:t>2000</w:t>
      </w:r>
      <w:r w:rsidRPr="004854E7">
        <w:rPr>
          <w:rFonts w:ascii="Arial"/>
          <w:color w:val="4D4D4D"/>
          <w:sz w:val="11"/>
          <w:lang w:val="es-CO"/>
        </w:rPr>
        <w:tab/>
        <w:t>2010</w:t>
      </w:r>
      <w:r w:rsidRPr="004854E7">
        <w:rPr>
          <w:rFonts w:ascii="Arial"/>
          <w:color w:val="4D4D4D"/>
          <w:sz w:val="11"/>
          <w:lang w:val="es-CO"/>
        </w:rPr>
        <w:tab/>
        <w:t>2020</w:t>
      </w:r>
    </w:p>
    <w:p w14:paraId="73B6D475" w14:textId="77777777" w:rsidR="003E28F0" w:rsidRPr="004854E7" w:rsidRDefault="004854E7">
      <w:pPr>
        <w:spacing w:before="16"/>
        <w:ind w:right="3278"/>
        <w:jc w:val="center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sz w:val="13"/>
          <w:lang w:val="es-CO"/>
        </w:rPr>
        <w:t>Año</w:t>
      </w:r>
    </w:p>
    <w:p w14:paraId="48018CB5" w14:textId="77777777" w:rsidR="003E28F0" w:rsidRPr="004854E7" w:rsidRDefault="003E28F0">
      <w:pPr>
        <w:jc w:val="center"/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4797" w:space="40"/>
            <w:col w:w="5683"/>
          </w:cols>
        </w:sectPr>
      </w:pPr>
    </w:p>
    <w:p w14:paraId="7E7FCD7F" w14:textId="77777777" w:rsidR="003E28F0" w:rsidRPr="004854E7" w:rsidRDefault="004854E7">
      <w:pPr>
        <w:spacing w:before="60"/>
        <w:ind w:left="1819"/>
        <w:rPr>
          <w:sz w:val="18"/>
          <w:lang w:val="es-CO"/>
        </w:rPr>
      </w:pPr>
      <w:r w:rsidRPr="004854E7">
        <w:rPr>
          <w:rFonts w:ascii="Comic Sans MS" w:hAnsi="Comic Sans MS"/>
          <w:w w:val="155"/>
          <w:sz w:val="14"/>
          <w:lang w:val="es-CO"/>
        </w:rPr>
        <w:t xml:space="preserve">Figura 1.1. </w:t>
      </w:r>
      <w:r w:rsidRPr="004854E7">
        <w:rPr>
          <w:w w:val="130"/>
          <w:sz w:val="18"/>
          <w:lang w:val="es-CO"/>
        </w:rPr>
        <w:t>Proyección de la población nacional por rango de edad</w:t>
      </w:r>
    </w:p>
    <w:p w14:paraId="07FB87DD" w14:textId="77777777" w:rsidR="003E28F0" w:rsidRPr="004854E7" w:rsidRDefault="004854E7">
      <w:pPr>
        <w:pStyle w:val="Textoindependiente"/>
        <w:spacing w:before="125"/>
        <w:ind w:left="3124"/>
        <w:rPr>
          <w:lang w:val="es-CO"/>
        </w:rPr>
      </w:pPr>
      <w:r w:rsidRPr="004854E7">
        <w:rPr>
          <w:lang w:val="es-CO"/>
        </w:rPr>
        <w:t>Fuente: DANE Elaboración propia</w:t>
      </w:r>
    </w:p>
    <w:p w14:paraId="5797CD2D" w14:textId="77777777" w:rsidR="003E28F0" w:rsidRPr="004854E7" w:rsidRDefault="003E28F0">
      <w:pPr>
        <w:pStyle w:val="Textoindependiente"/>
        <w:spacing w:before="4"/>
        <w:rPr>
          <w:sz w:val="34"/>
          <w:lang w:val="es-CO"/>
        </w:rPr>
      </w:pPr>
    </w:p>
    <w:p w14:paraId="75A71169" w14:textId="77777777" w:rsidR="003E28F0" w:rsidRPr="004854E7" w:rsidRDefault="004854E7">
      <w:pPr>
        <w:pStyle w:val="Textoindependiente"/>
        <w:spacing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Los grupos etarios usualmente asociados con altas tasas de criminalidad están entre quince y veinticuatro años [</w:t>
      </w:r>
      <w:hyperlink w:anchor="_bookmark12" w:history="1">
        <w:r w:rsidRPr="004854E7">
          <w:rPr>
            <w:lang w:val="es-CO"/>
          </w:rPr>
          <w:t>1</w:t>
        </w:r>
      </w:hyperlink>
      <w:r w:rsidRPr="004854E7">
        <w:rPr>
          <w:lang w:val="es-CO"/>
        </w:rPr>
        <w:t>]. La población total en ambos grupos crece</w:t>
      </w:r>
      <w:r w:rsidRPr="004854E7">
        <w:rPr>
          <w:spacing w:val="-25"/>
          <w:lang w:val="es-CO"/>
        </w:rPr>
        <w:t xml:space="preserve"> </w:t>
      </w:r>
      <w:r w:rsidRPr="004854E7">
        <w:rPr>
          <w:lang w:val="es-CO"/>
        </w:rPr>
        <w:t>sostenidamente en el periodo 1991-2020. Como porcentaje de la población total, decrecen en dos puntos porcentuales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mismo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periodo.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crecimiento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este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grupo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etario,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particularmente</w:t>
      </w:r>
      <w:r w:rsidRPr="004854E7">
        <w:rPr>
          <w:spacing w:val="-10"/>
          <w:lang w:val="es-CO"/>
        </w:rPr>
        <w:t xml:space="preserve"> </w:t>
      </w:r>
      <w:r w:rsidRPr="004854E7">
        <w:rPr>
          <w:lang w:val="es-CO"/>
        </w:rPr>
        <w:t>en</w:t>
      </w:r>
      <w:bookmarkStart w:id="9" w:name="Población_privada_de_la_libertad_por_ran"/>
      <w:bookmarkStart w:id="10" w:name="_bookmark4"/>
      <w:bookmarkEnd w:id="9"/>
      <w:bookmarkEnd w:id="10"/>
      <w:r w:rsidRPr="004854E7">
        <w:rPr>
          <w:lang w:val="es-CO"/>
        </w:rPr>
        <w:t xml:space="preserve"> hombres podría ser un buen predictor de la población</w:t>
      </w:r>
      <w:r w:rsidRPr="004854E7">
        <w:rPr>
          <w:spacing w:val="16"/>
          <w:lang w:val="es-CO"/>
        </w:rPr>
        <w:t xml:space="preserve"> </w:t>
      </w:r>
      <w:r w:rsidRPr="004854E7">
        <w:rPr>
          <w:lang w:val="es-CO"/>
        </w:rPr>
        <w:t>carcelaria.</w:t>
      </w:r>
    </w:p>
    <w:p w14:paraId="2553CFB9" w14:textId="77777777" w:rsidR="003E28F0" w:rsidRPr="004854E7" w:rsidRDefault="003E28F0">
      <w:pPr>
        <w:spacing w:line="235" w:lineRule="auto"/>
        <w:jc w:val="both"/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1B54B950" w14:textId="77777777" w:rsidR="003E28F0" w:rsidRPr="004854E7" w:rsidRDefault="003E28F0">
      <w:pPr>
        <w:pStyle w:val="Textoindependiente"/>
        <w:spacing w:before="3"/>
        <w:rPr>
          <w:sz w:val="13"/>
          <w:lang w:val="es-CO"/>
        </w:rPr>
      </w:pPr>
    </w:p>
    <w:p w14:paraId="1C55E205" w14:textId="77777777" w:rsidR="003E28F0" w:rsidRPr="004854E7" w:rsidRDefault="004854E7">
      <w:pPr>
        <w:pStyle w:val="Ttulo2"/>
        <w:numPr>
          <w:ilvl w:val="1"/>
          <w:numId w:val="3"/>
        </w:numPr>
        <w:tabs>
          <w:tab w:val="left" w:pos="1040"/>
        </w:tabs>
        <w:spacing w:before="59" w:line="288" w:lineRule="auto"/>
        <w:ind w:right="1571" w:hanging="596"/>
        <w:rPr>
          <w:lang w:val="es-CO"/>
        </w:rPr>
      </w:pPr>
      <w:r w:rsidRPr="004854E7">
        <w:rPr>
          <w:w w:val="130"/>
          <w:lang w:val="es-CO"/>
        </w:rPr>
        <w:t xml:space="preserve">Población </w:t>
      </w:r>
      <w:r w:rsidRPr="004854E7">
        <w:rPr>
          <w:spacing w:val="-3"/>
          <w:w w:val="130"/>
          <w:lang w:val="es-CO"/>
        </w:rPr>
        <w:t xml:space="preserve">privada </w:t>
      </w:r>
      <w:r w:rsidRPr="004854E7">
        <w:rPr>
          <w:w w:val="130"/>
          <w:lang w:val="es-CO"/>
        </w:rPr>
        <w:t xml:space="preserve">de la libertad </w:t>
      </w:r>
      <w:r w:rsidRPr="004854E7">
        <w:rPr>
          <w:spacing w:val="2"/>
          <w:w w:val="130"/>
          <w:lang w:val="es-CO"/>
        </w:rPr>
        <w:t xml:space="preserve">por </w:t>
      </w:r>
      <w:r w:rsidRPr="004854E7">
        <w:rPr>
          <w:w w:val="130"/>
          <w:lang w:val="es-CO"/>
        </w:rPr>
        <w:t>rango de edad 2016- 2017</w:t>
      </w:r>
    </w:p>
    <w:p w14:paraId="25CC96E3" w14:textId="77777777" w:rsidR="003E28F0" w:rsidRPr="004854E7" w:rsidRDefault="003E28F0">
      <w:pPr>
        <w:pStyle w:val="Textoindependiente"/>
        <w:rPr>
          <w:sz w:val="23"/>
          <w:lang w:val="es-CO"/>
        </w:rPr>
      </w:pPr>
    </w:p>
    <w:p w14:paraId="34C5375D" w14:textId="77777777" w:rsidR="003E28F0" w:rsidRPr="004854E7" w:rsidRDefault="004854E7">
      <w:pPr>
        <w:pStyle w:val="Textoindependiente"/>
        <w:spacing w:before="1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El INPEC publica un reporte mensual con estadísticas detalladas de la población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 xml:space="preserve">carcelaria al cierre de </w:t>
      </w:r>
      <w:ins w:id="11" w:author="Alanis" w:date="2018-04-01T20:11:00Z">
        <w:r>
          <w:rPr>
            <w:lang w:val="es-CO"/>
          </w:rPr>
          <w:t>cada</w:t>
        </w:r>
      </w:ins>
      <w:del w:id="12" w:author="Alanis" w:date="2018-04-01T20:11:00Z">
        <w:r w:rsidRPr="004854E7" w:rsidDel="004854E7">
          <w:rPr>
            <w:lang w:val="es-CO"/>
          </w:rPr>
          <w:delText>ese</w:delText>
        </w:r>
      </w:del>
      <w:r w:rsidRPr="004854E7">
        <w:rPr>
          <w:lang w:val="es-CO"/>
        </w:rPr>
        <w:t xml:space="preserve"> mes. Los reportes están disponibles en la página del INPEC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 xml:space="preserve">desde </w:t>
      </w:r>
      <w:proofErr w:type="gramStart"/>
      <w:r w:rsidRPr="004854E7">
        <w:rPr>
          <w:lang w:val="es-CO"/>
        </w:rPr>
        <w:t>Enero</w:t>
      </w:r>
      <w:proofErr w:type="gramEnd"/>
      <w:r w:rsidRPr="004854E7">
        <w:rPr>
          <w:lang w:val="es-CO"/>
        </w:rPr>
        <w:t xml:space="preserve"> 2013 e incluyen la composición de la población privada de la libertad por sexo y edad; sin embargo, la estructura de los datos ha cambiado a </w:t>
      </w:r>
      <w:r w:rsidRPr="004854E7">
        <w:rPr>
          <w:spacing w:val="-3"/>
          <w:lang w:val="es-CO"/>
        </w:rPr>
        <w:t xml:space="preserve">través </w:t>
      </w:r>
      <w:r w:rsidRPr="004854E7">
        <w:rPr>
          <w:lang w:val="es-CO"/>
        </w:rPr>
        <w:t>del tiempo.</w:t>
      </w:r>
      <w:r w:rsidRPr="004854E7">
        <w:rPr>
          <w:spacing w:val="-27"/>
          <w:lang w:val="es-CO"/>
        </w:rPr>
        <w:t xml:space="preserve"> </w:t>
      </w:r>
      <w:r w:rsidRPr="004854E7">
        <w:rPr>
          <w:lang w:val="es-CO"/>
        </w:rPr>
        <w:t>Particular</w:t>
      </w:r>
      <w:del w:id="13" w:author="Alanis" w:date="2018-04-01T20:11:00Z">
        <w:r w:rsidRPr="004854E7" w:rsidDel="004854E7">
          <w:rPr>
            <w:lang w:val="es-CO"/>
          </w:rPr>
          <w:delText xml:space="preserve">- </w:delText>
        </w:r>
      </w:del>
      <w:r w:rsidRPr="004854E7">
        <w:rPr>
          <w:lang w:val="es-CO"/>
        </w:rPr>
        <w:t>mente,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composición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por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rangos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etarios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antes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febrero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2016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consolidaba</w:t>
      </w:r>
      <w:r w:rsidRPr="004854E7">
        <w:rPr>
          <w:spacing w:val="-21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 xml:space="preserve">información en las categorías: 18 a 29 años, 29 a 54 años, 55 a 64 años, y </w:t>
      </w:r>
      <w:r w:rsidRPr="004854E7">
        <w:rPr>
          <w:spacing w:val="-3"/>
          <w:lang w:val="es-CO"/>
        </w:rPr>
        <w:t xml:space="preserve">mayor </w:t>
      </w:r>
      <w:r w:rsidRPr="004854E7">
        <w:rPr>
          <w:lang w:val="es-CO"/>
        </w:rPr>
        <w:t>de 65</w:t>
      </w:r>
      <w:r w:rsidRPr="004854E7">
        <w:rPr>
          <w:spacing w:val="49"/>
          <w:lang w:val="es-CO"/>
        </w:rPr>
        <w:t xml:space="preserve"> </w:t>
      </w:r>
      <w:r w:rsidRPr="004854E7">
        <w:rPr>
          <w:lang w:val="es-CO"/>
        </w:rPr>
        <w:t>años.</w:t>
      </w:r>
    </w:p>
    <w:p w14:paraId="0CE9CDC5" w14:textId="77777777" w:rsidR="003E28F0" w:rsidRPr="004854E7" w:rsidRDefault="004854E7">
      <w:pPr>
        <w:pStyle w:val="Textoindependiente"/>
        <w:spacing w:before="116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Para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realizar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proyecciones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carcelaria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por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edad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se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realizó</w:t>
      </w:r>
      <w:r w:rsidRPr="004854E7">
        <w:rPr>
          <w:spacing w:val="-11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siguie</w:t>
      </w:r>
      <w:del w:id="14" w:author="Alanis" w:date="2018-04-01T20:11:00Z">
        <w:r w:rsidRPr="004854E7" w:rsidDel="004854E7">
          <w:rPr>
            <w:lang w:val="es-CO"/>
          </w:rPr>
          <w:delText>t</w:delText>
        </w:r>
      </w:del>
      <w:r w:rsidRPr="004854E7">
        <w:rPr>
          <w:lang w:val="es-CO"/>
        </w:rPr>
        <w:t>n</w:t>
      </w:r>
      <w:ins w:id="15" w:author="Alanis" w:date="2018-04-01T20:11:00Z">
        <w:r>
          <w:rPr>
            <w:lang w:val="es-CO"/>
          </w:rPr>
          <w:t>t</w:t>
        </w:r>
      </w:ins>
      <w:r w:rsidRPr="004854E7">
        <w:rPr>
          <w:lang w:val="es-CO"/>
        </w:rPr>
        <w:t>e</w:t>
      </w:r>
      <w:r w:rsidRPr="004854E7">
        <w:rPr>
          <w:spacing w:val="-12"/>
          <w:lang w:val="es-CO"/>
        </w:rPr>
        <w:t xml:space="preserve"> </w:t>
      </w:r>
      <w:r w:rsidRPr="004854E7">
        <w:rPr>
          <w:lang w:val="es-CO"/>
        </w:rPr>
        <w:t>pro</w:t>
      </w:r>
      <w:del w:id="16" w:author="Alanis" w:date="2018-04-01T20:11:00Z">
        <w:r w:rsidRPr="004854E7" w:rsidDel="004854E7">
          <w:rPr>
            <w:lang w:val="es-CO"/>
          </w:rPr>
          <w:delText xml:space="preserve">- </w:delText>
        </w:r>
      </w:del>
      <w:r w:rsidRPr="004854E7">
        <w:rPr>
          <w:lang w:val="es-CO"/>
        </w:rPr>
        <w:t>cedimiento:</w:t>
      </w:r>
    </w:p>
    <w:p w14:paraId="0087B006" w14:textId="77777777" w:rsidR="003E28F0" w:rsidRPr="004854E7" w:rsidRDefault="003E28F0">
      <w:pPr>
        <w:pStyle w:val="Textoindependiente"/>
        <w:spacing w:before="6"/>
        <w:rPr>
          <w:sz w:val="27"/>
          <w:lang w:val="es-CO"/>
        </w:rPr>
      </w:pPr>
    </w:p>
    <w:p w14:paraId="70788528" w14:textId="77777777" w:rsidR="003E28F0" w:rsidRPr="004854E7" w:rsidRDefault="004854E7">
      <w:pPr>
        <w:pStyle w:val="Prrafodelista"/>
        <w:numPr>
          <w:ilvl w:val="2"/>
          <w:numId w:val="3"/>
        </w:numPr>
        <w:tabs>
          <w:tab w:val="left" w:pos="986"/>
        </w:tabs>
        <w:spacing w:before="0"/>
        <w:ind w:right="0" w:hanging="278"/>
        <w:rPr>
          <w:sz w:val="24"/>
          <w:lang w:val="es-CO"/>
        </w:rPr>
      </w:pPr>
      <w:ins w:id="17" w:author="Alanis" w:date="2018-04-01T20:11:00Z">
        <w:r>
          <w:rPr>
            <w:sz w:val="24"/>
            <w:lang w:val="es-CO"/>
          </w:rPr>
          <w:t>S</w:t>
        </w:r>
      </w:ins>
      <w:del w:id="18" w:author="Alanis" w:date="2018-04-01T20:11:00Z">
        <w:r w:rsidRPr="004854E7" w:rsidDel="004854E7">
          <w:rPr>
            <w:sz w:val="24"/>
            <w:lang w:val="es-CO"/>
          </w:rPr>
          <w:delText>s</w:delText>
        </w:r>
      </w:del>
      <w:r w:rsidRPr="004854E7">
        <w:rPr>
          <w:sz w:val="24"/>
          <w:lang w:val="es-CO"/>
        </w:rPr>
        <w:t>e consolidaron los reportes del INPEC de febrero 2016 a diciembre</w:t>
      </w:r>
      <w:r w:rsidRPr="004854E7">
        <w:rPr>
          <w:spacing w:val="59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2017</w:t>
      </w:r>
    </w:p>
    <w:p w14:paraId="5A994B76" w14:textId="77777777" w:rsidR="003E28F0" w:rsidRPr="004854E7" w:rsidRDefault="004854E7">
      <w:pPr>
        <w:pStyle w:val="Prrafodelista"/>
        <w:numPr>
          <w:ilvl w:val="2"/>
          <w:numId w:val="3"/>
        </w:numPr>
        <w:tabs>
          <w:tab w:val="left" w:pos="986"/>
        </w:tabs>
        <w:spacing w:before="168" w:line="235" w:lineRule="auto"/>
        <w:ind w:right="1575" w:hanging="278"/>
        <w:rPr>
          <w:sz w:val="24"/>
          <w:lang w:val="es-CO"/>
        </w:rPr>
      </w:pPr>
      <w:ins w:id="19" w:author="Alanis" w:date="2018-04-01T20:12:00Z">
        <w:r>
          <w:rPr>
            <w:sz w:val="24"/>
            <w:lang w:val="es-CO"/>
          </w:rPr>
          <w:t>S</w:t>
        </w:r>
      </w:ins>
      <w:del w:id="20" w:author="Alanis" w:date="2018-04-01T20:12:00Z">
        <w:r w:rsidRPr="004854E7" w:rsidDel="004854E7">
          <w:rPr>
            <w:sz w:val="24"/>
            <w:lang w:val="es-CO"/>
          </w:rPr>
          <w:delText>s</w:delText>
        </w:r>
      </w:del>
      <w:r w:rsidRPr="004854E7">
        <w:rPr>
          <w:sz w:val="24"/>
          <w:lang w:val="es-CO"/>
        </w:rPr>
        <w:t>e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tomó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la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proyección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17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población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del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DANE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por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año</w:t>
      </w:r>
      <w:r w:rsidRPr="004854E7">
        <w:rPr>
          <w:spacing w:val="-17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2005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a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2020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y</w:t>
      </w:r>
      <w:r w:rsidRPr="004854E7">
        <w:rPr>
          <w:spacing w:val="-17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se</w:t>
      </w:r>
      <w:r w:rsidRPr="004854E7">
        <w:rPr>
          <w:spacing w:val="-1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consolidó en las mismas categorías que usa el</w:t>
      </w:r>
      <w:r w:rsidRPr="004854E7">
        <w:rPr>
          <w:spacing w:val="9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INPEC.</w:t>
      </w:r>
    </w:p>
    <w:p w14:paraId="45F0E3E1" w14:textId="77777777" w:rsidR="003E28F0" w:rsidRPr="004854E7" w:rsidRDefault="004854E7">
      <w:pPr>
        <w:pStyle w:val="Prrafodelista"/>
        <w:numPr>
          <w:ilvl w:val="2"/>
          <w:numId w:val="3"/>
        </w:numPr>
        <w:tabs>
          <w:tab w:val="left" w:pos="986"/>
        </w:tabs>
        <w:spacing w:before="169" w:line="235" w:lineRule="auto"/>
        <w:ind w:right="1575" w:hanging="278"/>
        <w:rPr>
          <w:sz w:val="24"/>
          <w:lang w:val="es-CO"/>
        </w:rPr>
      </w:pPr>
      <w:ins w:id="21" w:author="Alanis" w:date="2018-04-01T20:12:00Z">
        <w:r>
          <w:rPr>
            <w:sz w:val="24"/>
            <w:lang w:val="es-CO"/>
          </w:rPr>
          <w:t>S</w:t>
        </w:r>
      </w:ins>
      <w:del w:id="22" w:author="Alanis" w:date="2018-04-01T20:12:00Z">
        <w:r w:rsidRPr="004854E7" w:rsidDel="004854E7">
          <w:rPr>
            <w:sz w:val="24"/>
            <w:lang w:val="es-CO"/>
          </w:rPr>
          <w:delText>s</w:delText>
        </w:r>
      </w:del>
      <w:r w:rsidRPr="004854E7">
        <w:rPr>
          <w:sz w:val="24"/>
          <w:lang w:val="es-CO"/>
        </w:rPr>
        <w:t>e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calculó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la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tasa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especí</w:t>
      </w:r>
      <w:ins w:id="23" w:author="Alanis" w:date="2018-04-01T20:12:00Z">
        <w:r>
          <w:rPr>
            <w:sz w:val="24"/>
            <w:lang w:val="es-CO"/>
          </w:rPr>
          <w:t>fi</w:t>
        </w:r>
      </w:ins>
      <w:del w:id="24" w:author="Alanis" w:date="2018-04-01T20:12:00Z">
        <w:r w:rsidRPr="004854E7" w:rsidDel="004854E7">
          <w:rPr>
            <w:spacing w:val="-10"/>
            <w:sz w:val="24"/>
            <w:lang w:val="es-CO"/>
          </w:rPr>
          <w:delText xml:space="preserve"> </w:delText>
        </w:r>
      </w:del>
      <w:r w:rsidRPr="004854E7">
        <w:rPr>
          <w:sz w:val="24"/>
          <w:lang w:val="es-CO"/>
        </w:rPr>
        <w:t>ca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encarcelamiento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por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rango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etario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para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mitad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periodo en el año</w:t>
      </w:r>
      <w:r w:rsidRPr="004854E7">
        <w:rPr>
          <w:spacing w:val="33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2017.</w:t>
      </w:r>
    </w:p>
    <w:p w14:paraId="45630BCD" w14:textId="77777777" w:rsidR="003E28F0" w:rsidRPr="004854E7" w:rsidRDefault="004854E7">
      <w:pPr>
        <w:pStyle w:val="Prrafodelista"/>
        <w:numPr>
          <w:ilvl w:val="2"/>
          <w:numId w:val="3"/>
        </w:numPr>
        <w:tabs>
          <w:tab w:val="left" w:pos="986"/>
        </w:tabs>
        <w:spacing w:before="170" w:line="235" w:lineRule="auto"/>
        <w:ind w:hanging="278"/>
        <w:rPr>
          <w:sz w:val="24"/>
          <w:lang w:val="es-CO"/>
        </w:rPr>
      </w:pPr>
      <w:commentRangeStart w:id="25"/>
      <w:ins w:id="26" w:author="Alanis" w:date="2018-04-01T20:12:00Z">
        <w:r>
          <w:rPr>
            <w:sz w:val="24"/>
            <w:lang w:val="es-CO"/>
          </w:rPr>
          <w:t>S</w:t>
        </w:r>
      </w:ins>
      <w:del w:id="27" w:author="Alanis" w:date="2018-04-01T20:12:00Z">
        <w:r w:rsidRPr="004854E7" w:rsidDel="004854E7">
          <w:rPr>
            <w:sz w:val="24"/>
            <w:lang w:val="es-CO"/>
          </w:rPr>
          <w:delText>s</w:delText>
        </w:r>
      </w:del>
      <w:r w:rsidRPr="004854E7">
        <w:rPr>
          <w:sz w:val="24"/>
          <w:lang w:val="es-CO"/>
        </w:rPr>
        <w:t>e realizó una proyección para los años 2018-2019 y un estimado de la población privada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la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libertad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hasta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el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año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2005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usando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la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tasa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encarcelamiento</w:t>
      </w:r>
      <w:r w:rsidRPr="004854E7">
        <w:rPr>
          <w:spacing w:val="-20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del</w:t>
      </w:r>
      <w:r w:rsidRPr="004854E7">
        <w:rPr>
          <w:spacing w:val="-2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periodo 2017.</w:t>
      </w:r>
      <w:commentRangeEnd w:id="25"/>
      <w:r w:rsidR="00AD156D">
        <w:rPr>
          <w:rStyle w:val="Refdecomentario"/>
        </w:rPr>
        <w:commentReference w:id="25"/>
      </w:r>
    </w:p>
    <w:p w14:paraId="03C881E1" w14:textId="77777777" w:rsidR="003E28F0" w:rsidRPr="004854E7" w:rsidRDefault="003E28F0">
      <w:pPr>
        <w:pStyle w:val="Textoindependiente"/>
        <w:spacing w:before="10"/>
        <w:rPr>
          <w:sz w:val="27"/>
          <w:lang w:val="es-CO"/>
        </w:rPr>
      </w:pPr>
    </w:p>
    <w:p w14:paraId="3E2B5660" w14:textId="77777777" w:rsidR="003E28F0" w:rsidRPr="004854E7" w:rsidRDefault="004854E7">
      <w:pPr>
        <w:pStyle w:val="Textoindependiente"/>
        <w:spacing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>Incluir</w:t>
      </w:r>
      <w:r w:rsidRPr="004854E7">
        <w:rPr>
          <w:spacing w:val="-18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estimado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periodos</w:t>
      </w:r>
      <w:r w:rsidRPr="004854E7">
        <w:rPr>
          <w:spacing w:val="-18"/>
          <w:lang w:val="es-CO"/>
        </w:rPr>
        <w:t xml:space="preserve"> </w:t>
      </w:r>
      <w:r w:rsidRPr="004854E7">
        <w:rPr>
          <w:lang w:val="es-CO"/>
        </w:rPr>
        <w:t>anteriores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permite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entender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el</w:t>
      </w:r>
      <w:r w:rsidRPr="004854E7">
        <w:rPr>
          <w:spacing w:val="-18"/>
          <w:lang w:val="es-CO"/>
        </w:rPr>
        <w:t xml:space="preserve"> </w:t>
      </w:r>
      <w:r w:rsidRPr="004854E7">
        <w:rPr>
          <w:lang w:val="es-CO"/>
        </w:rPr>
        <w:t>impacto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que</w:t>
      </w:r>
      <w:r w:rsidRPr="004854E7">
        <w:rPr>
          <w:spacing w:val="-18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procesos de cambio demográ</w:t>
      </w:r>
      <w:ins w:id="28" w:author="Alanis" w:date="2018-04-01T20:14:00Z">
        <w:r>
          <w:rPr>
            <w:lang w:val="es-CO"/>
          </w:rPr>
          <w:t>fi</w:t>
        </w:r>
      </w:ins>
      <w:del w:id="29" w:author="Alanis" w:date="2018-04-01T20:14:00Z">
        <w:r w:rsidRPr="004854E7" w:rsidDel="004854E7">
          <w:rPr>
            <w:lang w:val="es-CO"/>
          </w:rPr>
          <w:delText xml:space="preserve"> </w:delText>
        </w:r>
      </w:del>
      <w:r w:rsidRPr="004854E7">
        <w:rPr>
          <w:lang w:val="es-CO"/>
        </w:rPr>
        <w:t>co han tenido en el crecimiento de la población</w:t>
      </w:r>
      <w:r w:rsidRPr="004854E7">
        <w:rPr>
          <w:spacing w:val="40"/>
          <w:lang w:val="es-CO"/>
        </w:rPr>
        <w:t xml:space="preserve"> </w:t>
      </w:r>
      <w:r w:rsidRPr="004854E7">
        <w:rPr>
          <w:lang w:val="es-CO"/>
        </w:rPr>
        <w:t>carcelaria.</w:t>
      </w:r>
    </w:p>
    <w:p w14:paraId="1F9D7F36" w14:textId="77777777" w:rsidR="003E28F0" w:rsidRPr="004854E7" w:rsidRDefault="004854E7">
      <w:pPr>
        <w:pStyle w:val="Textoindependiente"/>
        <w:spacing w:before="115" w:line="235" w:lineRule="auto"/>
        <w:ind w:left="547" w:right="1466" w:firstLine="338"/>
        <w:jc w:val="both"/>
        <w:rPr>
          <w:lang w:val="es-CO"/>
        </w:rPr>
      </w:pPr>
      <w:r w:rsidRPr="004854E7">
        <w:rPr>
          <w:lang w:val="es-CO"/>
        </w:rPr>
        <w:t xml:space="preserve">En la gura </w:t>
      </w:r>
      <w:hyperlink w:anchor="_bookmark5" w:history="1">
        <w:r w:rsidRPr="004854E7">
          <w:rPr>
            <w:lang w:val="es-CO"/>
          </w:rPr>
          <w:t xml:space="preserve">1.2 </w:t>
        </w:r>
      </w:hyperlink>
      <w:r w:rsidRPr="004854E7">
        <w:rPr>
          <w:lang w:val="es-CO"/>
        </w:rPr>
        <w:t>se encuentra la población carcelaria por Edad.</w:t>
      </w:r>
      <w:del w:id="30" w:author="Alanis" w:date="2018-04-01T20:17:00Z">
        <w:r w:rsidRPr="004854E7" w:rsidDel="00AD156D">
          <w:rPr>
            <w:lang w:val="es-CO"/>
          </w:rPr>
          <w:delText xml:space="preserve"> El comportamiento de la</w:delText>
        </w:r>
        <w:r w:rsidRPr="004854E7" w:rsidDel="00AD156D">
          <w:rPr>
            <w:spacing w:val="-20"/>
            <w:lang w:val="es-CO"/>
          </w:rPr>
          <w:delText xml:space="preserve"> </w:delText>
        </w:r>
        <w:r w:rsidRPr="004854E7" w:rsidDel="00AD156D">
          <w:rPr>
            <w:lang w:val="es-CO"/>
          </w:rPr>
          <w:delText>población,</w:delText>
        </w:r>
      </w:del>
      <w:r w:rsidRPr="004854E7">
        <w:rPr>
          <w:spacing w:val="-20"/>
          <w:lang w:val="es-CO"/>
        </w:rPr>
        <w:t xml:space="preserve"> </w:t>
      </w:r>
      <w:ins w:id="31" w:author="Alanis" w:date="2018-04-01T20:17:00Z">
        <w:r w:rsidR="00AD156D">
          <w:rPr>
            <w:lang w:val="es-CO"/>
          </w:rPr>
          <w:t>E</w:t>
        </w:r>
      </w:ins>
      <w:del w:id="32" w:author="Alanis" w:date="2018-04-01T20:17:00Z">
        <w:r w:rsidRPr="004854E7" w:rsidDel="00AD156D">
          <w:rPr>
            <w:lang w:val="es-CO"/>
          </w:rPr>
          <w:delText>e</w:delText>
        </w:r>
      </w:del>
      <w:r w:rsidRPr="004854E7">
        <w:rPr>
          <w:lang w:val="es-CO"/>
        </w:rPr>
        <w:t>n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mayoría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rangos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etarios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población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carcelaria</w:t>
      </w:r>
      <w:r w:rsidRPr="004854E7">
        <w:rPr>
          <w:spacing w:val="-19"/>
          <w:lang w:val="es-CO"/>
        </w:rPr>
        <w:t xml:space="preserve"> </w:t>
      </w:r>
      <w:r w:rsidRPr="004854E7">
        <w:rPr>
          <w:lang w:val="es-CO"/>
        </w:rPr>
        <w:t>tiene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una</w:t>
      </w:r>
      <w:r w:rsidRPr="004854E7">
        <w:rPr>
          <w:spacing w:val="-20"/>
          <w:lang w:val="es-CO"/>
        </w:rPr>
        <w:t xml:space="preserve"> </w:t>
      </w:r>
      <w:r w:rsidRPr="004854E7">
        <w:rPr>
          <w:lang w:val="es-CO"/>
        </w:rPr>
        <w:t>tendencia a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la</w:t>
      </w:r>
      <w:r w:rsidRPr="004854E7">
        <w:rPr>
          <w:spacing w:val="10"/>
          <w:lang w:val="es-CO"/>
        </w:rPr>
        <w:t xml:space="preserve"> </w:t>
      </w:r>
      <w:r w:rsidRPr="004854E7">
        <w:rPr>
          <w:spacing w:val="2"/>
          <w:lang w:val="es-CO"/>
        </w:rPr>
        <w:t>baja,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excepto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11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rangos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18</w:t>
      </w:r>
      <w:r w:rsidRPr="004854E7">
        <w:rPr>
          <w:spacing w:val="10"/>
          <w:lang w:val="es-CO"/>
        </w:rPr>
        <w:t xml:space="preserve"> </w:t>
      </w:r>
      <w:r w:rsidRPr="004854E7">
        <w:rPr>
          <w:lang w:val="es-CO"/>
        </w:rPr>
        <w:t>a</w:t>
      </w:r>
      <w:r w:rsidRPr="004854E7">
        <w:rPr>
          <w:spacing w:val="11"/>
          <w:lang w:val="es-CO"/>
        </w:rPr>
        <w:t xml:space="preserve"> </w:t>
      </w:r>
      <w:r w:rsidRPr="004854E7">
        <w:rPr>
          <w:lang w:val="es-CO"/>
        </w:rPr>
        <w:t>24.</w:t>
      </w:r>
    </w:p>
    <w:p w14:paraId="78260864" w14:textId="77777777" w:rsidR="003E28F0" w:rsidRPr="004854E7" w:rsidRDefault="003E28F0">
      <w:pPr>
        <w:pStyle w:val="Textoindependiente"/>
        <w:spacing w:before="5"/>
        <w:rPr>
          <w:sz w:val="11"/>
          <w:lang w:val="es-CO"/>
        </w:rPr>
      </w:pPr>
    </w:p>
    <w:p w14:paraId="661CD2FF" w14:textId="77777777" w:rsidR="003E28F0" w:rsidRPr="004854E7" w:rsidRDefault="004854E7">
      <w:pPr>
        <w:tabs>
          <w:tab w:val="left" w:pos="5601"/>
        </w:tabs>
        <w:spacing w:before="96"/>
        <w:ind w:left="3209"/>
        <w:rPr>
          <w:rFonts w:ascii="Arial"/>
          <w:sz w:val="11"/>
          <w:lang w:val="es-CO"/>
        </w:rPr>
      </w:pPr>
      <w:r>
        <w:pict w14:anchorId="3CCADC48">
          <v:group id="_x0000_s1993" style="position:absolute;left:0;text-align:left;margin-left:211.8pt;margin-top:20.4pt;width:91.45pt;height:55.65pt;z-index:251617280;mso-position-horizontal-relative:page" coordorigin="4236,408" coordsize="1829,1113">
            <v:shape id="_x0000_s1997" style="position:absolute;left:4242;top:612;width:1816;height:787" coordorigin="4243,613" coordsize="1816,787" path="m4243,1014r72,-55l4392,918r74,-33l4543,842r75,-33l4695,786r77,-97l4846,656r77,-43l4998,638r77,570l5152,1167r69,-9l5298,1150r75,-10l5450,1094r74,-93l5601,1001r77,-23l5753,936r77,-26l5904,901r77,480l6058,1400e" filled="f" strokecolor="#f8766d" strokeweight=".22836mm">
              <v:path arrowok="t"/>
            </v:shape>
            <v:shape id="_x0000_s1996" style="position:absolute;left:4242;top:414;width:1816;height:122" coordorigin="4243,414" coordsize="1816,122" path="m4243,446r72,-7l4392,432r74,-8l4543,468r75,11l4695,414r77,41l4846,448r77,35l4998,511r77,-74l5152,417r69,32l5298,500r75,36l5450,525r74,-20l5601,474r77,11l5753,496r77,6l5904,523r77,-6l6058,466e" filled="f" strokecolor="#db8e00" strokeweight=".22836mm">
              <v:path arrowok="t"/>
            </v:shape>
            <v:shape id="_x0000_s1995" style="position:absolute;left:4242;top:714;width:1816;height:290" coordorigin="4243,714" coordsize="1816,290" path="m4243,720r72,-6l4392,733r74,6l4543,763r75,26l4695,798r77,10l4846,827r77,17l4998,881r77,-57l5152,851r69,18l5298,889r75,36l5450,937r74,-16l5601,938r77,22l5753,968r77,14l5904,1004r77,-99l6058,914e" filled="f" strokecolor="#aea200" strokeweight=".22836mm">
              <v:path arrowok="t"/>
            </v:shape>
            <v:shape id="_x0000_s1994" style="position:absolute;left:4242;top:1331;width:1816;height:183" coordorigin="4243,1332" coordsize="1816,183" path="m4243,1350r72,-2l4392,1355r74,13l4543,1393r75,21l4695,1425r77,4l4846,1442r77,3l4998,1481r77,-149l5152,1332r69,26l5298,1377r75,34l5450,1441r74,-4l5601,1455r77,22l5753,1483r77,12l5904,1514r77,-134l6058,1384e" filled="f" strokecolor="#64b200" strokeweight=".22836mm">
              <v:path arrowok="t"/>
            </v:shape>
            <w10:wrap anchorx="page"/>
          </v:group>
        </w:pict>
      </w:r>
      <w:r>
        <w:pict w14:anchorId="4D719BB0">
          <v:shape id="_x0000_s1992" type="#_x0000_t202" style="position:absolute;left:0;text-align:left;margin-left:207.25pt;margin-top:13.25pt;width:100.85pt;height:162.3pt;z-index:2516316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EBEBEB"/>
                      <w:left w:val="single" w:sz="4" w:space="0" w:color="EBEBEB"/>
                      <w:bottom w:val="single" w:sz="4" w:space="0" w:color="EBEBEB"/>
                      <w:right w:val="single" w:sz="4" w:space="0" w:color="EBEBEB"/>
                      <w:insideH w:val="single" w:sz="4" w:space="0" w:color="EBEBEB"/>
                      <w:insideV w:val="single" w:sz="4" w:space="0" w:color="EBEBEB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3"/>
                    <w:gridCol w:w="229"/>
                    <w:gridCol w:w="229"/>
                    <w:gridCol w:w="229"/>
                    <w:gridCol w:w="225"/>
                    <w:gridCol w:w="225"/>
                    <w:gridCol w:w="229"/>
                    <w:gridCol w:w="229"/>
                    <w:gridCol w:w="203"/>
                  </w:tblGrid>
                  <w:tr w:rsidR="004854E7" w14:paraId="10AA363A" w14:textId="77777777">
                    <w:trPr>
                      <w:trHeight w:val="297"/>
                    </w:trPr>
                    <w:tc>
                      <w:tcPr>
                        <w:tcW w:w="203" w:type="dxa"/>
                        <w:tcBorders>
                          <w:top w:val="nil"/>
                          <w:left w:val="nil"/>
                        </w:tcBorders>
                      </w:tcPr>
                      <w:p w14:paraId="43F6F6D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right w:val="single" w:sz="6" w:space="0" w:color="EBEBEB"/>
                        </w:tcBorders>
                      </w:tcPr>
                      <w:p w14:paraId="7469506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single" w:sz="6" w:space="0" w:color="EBEBEB"/>
                        </w:tcBorders>
                      </w:tcPr>
                      <w:p w14:paraId="073F6521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right w:val="single" w:sz="6" w:space="0" w:color="EBEBEB"/>
                        </w:tcBorders>
                      </w:tcPr>
                      <w:p w14:paraId="26175C76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single" w:sz="6" w:space="0" w:color="EBEBEB"/>
                        </w:tcBorders>
                      </w:tcPr>
                      <w:p w14:paraId="6942DA8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right w:val="single" w:sz="6" w:space="0" w:color="EBEBEB"/>
                        </w:tcBorders>
                      </w:tcPr>
                      <w:p w14:paraId="44C7628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single" w:sz="6" w:space="0" w:color="EBEBEB"/>
                        </w:tcBorders>
                      </w:tcPr>
                      <w:p w14:paraId="301CF426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right w:val="single" w:sz="6" w:space="0" w:color="EBEBEB"/>
                        </w:tcBorders>
                      </w:tcPr>
                      <w:p w14:paraId="61CF145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top w:val="nil"/>
                          <w:left w:val="single" w:sz="6" w:space="0" w:color="EBEBEB"/>
                          <w:right w:val="nil"/>
                        </w:tcBorders>
                      </w:tcPr>
                      <w:p w14:paraId="604D4DB0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7E16AEBC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left w:val="nil"/>
                          <w:bottom w:val="single" w:sz="6" w:space="0" w:color="EBEBEB"/>
                        </w:tcBorders>
                      </w:tcPr>
                      <w:p w14:paraId="6CEF0803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29135D1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6E71AE3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AFF6702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431F8AD2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2C1D84F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0383AA91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D33292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left w:val="single" w:sz="6" w:space="0" w:color="EBEBEB"/>
                          <w:bottom w:val="single" w:sz="6" w:space="0" w:color="EBEBEB"/>
                          <w:right w:val="nil"/>
                        </w:tcBorders>
                      </w:tcPr>
                      <w:p w14:paraId="5EBFC5D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2507C240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nil"/>
                        </w:tcBorders>
                      </w:tcPr>
                      <w:p w14:paraId="473A6160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25B67C1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64C42F03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554C750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71339AA9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63C139E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06D76482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10377FE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single" w:sz="6" w:space="0" w:color="EBEBEB"/>
                          <w:right w:val="nil"/>
                        </w:tcBorders>
                      </w:tcPr>
                      <w:p w14:paraId="3C33A9D9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24DF3545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left w:val="nil"/>
                          <w:bottom w:val="single" w:sz="6" w:space="0" w:color="EBEBEB"/>
                        </w:tcBorders>
                      </w:tcPr>
                      <w:p w14:paraId="35B3D19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E7D4EF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384C7A1C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8F5461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248F7405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2E62A11C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18CB78F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0ECE570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left w:val="single" w:sz="6" w:space="0" w:color="EBEBEB"/>
                          <w:bottom w:val="single" w:sz="6" w:space="0" w:color="EBEBEB"/>
                          <w:right w:val="nil"/>
                        </w:tcBorders>
                      </w:tcPr>
                      <w:p w14:paraId="2B2AD2A1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4744E24B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nil"/>
                        </w:tcBorders>
                      </w:tcPr>
                      <w:p w14:paraId="220B562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27F612C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263C387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6F4FCA1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63095E93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797E1579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750ACE9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3AA599C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single" w:sz="6" w:space="0" w:color="EBEBEB"/>
                          <w:right w:val="nil"/>
                        </w:tcBorders>
                      </w:tcPr>
                      <w:p w14:paraId="7E09566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70D23279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left w:val="nil"/>
                          <w:bottom w:val="single" w:sz="6" w:space="0" w:color="EBEBEB"/>
                        </w:tcBorders>
                      </w:tcPr>
                      <w:p w14:paraId="38AA43A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6F2CA97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5B52EA0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16E91365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0699BF0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342C90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442829E7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3DC5A82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left w:val="single" w:sz="6" w:space="0" w:color="EBEBEB"/>
                          <w:bottom w:val="single" w:sz="6" w:space="0" w:color="EBEBEB"/>
                          <w:right w:val="nil"/>
                        </w:tcBorders>
                      </w:tcPr>
                      <w:p w14:paraId="47891407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13A50B4B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nil"/>
                        </w:tcBorders>
                      </w:tcPr>
                      <w:p w14:paraId="4AE7354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22F4DA2A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2662352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209E0657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6966040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09B58B3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14AB5EF5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0D668E89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single" w:sz="6" w:space="0" w:color="EBEBEB"/>
                          <w:right w:val="nil"/>
                        </w:tcBorders>
                      </w:tcPr>
                      <w:p w14:paraId="3276D3B8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42C4DA34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left w:val="nil"/>
                          <w:bottom w:val="single" w:sz="6" w:space="0" w:color="EBEBEB"/>
                        </w:tcBorders>
                      </w:tcPr>
                      <w:p w14:paraId="3DAF00BB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DBBE085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2BA13F4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406903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AD86C7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BC7130A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F322472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1AD23F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left w:val="single" w:sz="6" w:space="0" w:color="EBEBEB"/>
                          <w:bottom w:val="single" w:sz="6" w:space="0" w:color="EBEBEB"/>
                          <w:right w:val="nil"/>
                        </w:tcBorders>
                      </w:tcPr>
                      <w:p w14:paraId="1A4ACDC6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46EF0BB2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nil"/>
                        </w:tcBorders>
                      </w:tcPr>
                      <w:p w14:paraId="14F3DC5A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6A592BE7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79F63A7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762F0475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04CAF31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78DD8E0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669F85DA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EBEBEB"/>
                          <w:right w:val="single" w:sz="6" w:space="0" w:color="EBEBEB"/>
                        </w:tcBorders>
                      </w:tcPr>
                      <w:p w14:paraId="10DEE33A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top w:val="single" w:sz="6" w:space="0" w:color="EBEBEB"/>
                          <w:left w:val="single" w:sz="6" w:space="0" w:color="EBEBEB"/>
                          <w:right w:val="nil"/>
                        </w:tcBorders>
                      </w:tcPr>
                      <w:p w14:paraId="51BFD22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854E7" w14:paraId="26F03DEE" w14:textId="77777777">
                    <w:trPr>
                      <w:trHeight w:val="313"/>
                    </w:trPr>
                    <w:tc>
                      <w:tcPr>
                        <w:tcW w:w="203" w:type="dxa"/>
                        <w:tcBorders>
                          <w:left w:val="nil"/>
                          <w:bottom w:val="single" w:sz="6" w:space="0" w:color="EBEBEB"/>
                        </w:tcBorders>
                      </w:tcPr>
                      <w:p w14:paraId="5BA09576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3A92BBF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2A42B6D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C6E5A4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108B659D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EC5F480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1B41C2BF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4D8D09C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3" w:type="dxa"/>
                        <w:tcBorders>
                          <w:left w:val="single" w:sz="6" w:space="0" w:color="EBEBEB"/>
                          <w:bottom w:val="single" w:sz="6" w:space="0" w:color="EBEBEB"/>
                          <w:right w:val="nil"/>
                        </w:tcBorders>
                      </w:tcPr>
                      <w:p w14:paraId="4CC7C57E" w14:textId="77777777" w:rsidR="004854E7" w:rsidRDefault="004854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69848E0D" w14:textId="77777777" w:rsidR="004854E7" w:rsidRDefault="004854E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33" w:name="_bookmark5"/>
      <w:bookmarkEnd w:id="33"/>
      <w:r w:rsidRPr="004854E7">
        <w:rPr>
          <w:rFonts w:ascii="Arial"/>
          <w:color w:val="1A1A1A"/>
          <w:sz w:val="11"/>
          <w:lang w:val="es-CO"/>
        </w:rPr>
        <w:t>Hombres</w:t>
      </w:r>
      <w:r w:rsidRPr="004854E7">
        <w:rPr>
          <w:rFonts w:ascii="Arial"/>
          <w:color w:val="1A1A1A"/>
          <w:sz w:val="11"/>
          <w:lang w:val="es-CO"/>
        </w:rPr>
        <w:tab/>
        <w:t>Mujeres</w:t>
      </w:r>
    </w:p>
    <w:p w14:paraId="7AD76569" w14:textId="77777777" w:rsidR="003E28F0" w:rsidRPr="004854E7" w:rsidRDefault="003E28F0">
      <w:pPr>
        <w:pStyle w:val="Textoindependiente"/>
        <w:spacing w:before="10"/>
        <w:rPr>
          <w:rFonts w:ascii="Arial"/>
          <w:sz w:val="15"/>
          <w:lang w:val="es-CO"/>
        </w:rPr>
      </w:pPr>
    </w:p>
    <w:p w14:paraId="345A791D" w14:textId="77777777" w:rsidR="003E28F0" w:rsidRPr="004854E7" w:rsidRDefault="003E28F0">
      <w:pPr>
        <w:rPr>
          <w:rFonts w:ascii="Arial"/>
          <w:sz w:val="15"/>
          <w:lang w:val="es-CO"/>
        </w:rPr>
        <w:sectPr w:rsidR="003E28F0" w:rsidRPr="004854E7">
          <w:pgSz w:w="12240" w:h="15840"/>
          <w:pgMar w:top="1220" w:right="0" w:bottom="280" w:left="1720" w:header="959" w:footer="0" w:gutter="0"/>
          <w:cols w:space="720"/>
        </w:sectPr>
      </w:pPr>
    </w:p>
    <w:p w14:paraId="0DE50CB4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7250D97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387162C" w14:textId="77777777" w:rsidR="003E28F0" w:rsidRPr="004854E7" w:rsidRDefault="003E28F0">
      <w:pPr>
        <w:pStyle w:val="Textoindependiente"/>
        <w:spacing w:before="10"/>
        <w:rPr>
          <w:rFonts w:ascii="Arial"/>
          <w:sz w:val="12"/>
          <w:lang w:val="es-CO"/>
        </w:rPr>
      </w:pPr>
    </w:p>
    <w:p w14:paraId="006A784B" w14:textId="77777777" w:rsidR="003E28F0" w:rsidRPr="004854E7" w:rsidRDefault="004854E7">
      <w:pPr>
        <w:spacing w:before="1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5"/>
          <w:sz w:val="11"/>
          <w:lang w:val="es-CO"/>
        </w:rPr>
        <w:t>20000</w:t>
      </w:r>
    </w:p>
    <w:p w14:paraId="0F9594B7" w14:textId="77777777" w:rsidR="003E28F0" w:rsidRPr="004854E7" w:rsidRDefault="004854E7">
      <w:pPr>
        <w:spacing w:before="96"/>
        <w:ind w:right="38"/>
        <w:jc w:val="right"/>
        <w:rPr>
          <w:rFonts w:ascii="Arial"/>
          <w:sz w:val="11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4D4D4D"/>
          <w:w w:val="95"/>
          <w:sz w:val="11"/>
          <w:lang w:val="es-CO"/>
        </w:rPr>
        <w:t>1500</w:t>
      </w:r>
    </w:p>
    <w:p w14:paraId="7876DE2F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0336B524" w14:textId="77777777" w:rsidR="003E28F0" w:rsidRPr="004854E7" w:rsidRDefault="004854E7">
      <w:pPr>
        <w:spacing w:before="86"/>
        <w:ind w:left="1760" w:right="2898"/>
        <w:jc w:val="center"/>
        <w:rPr>
          <w:rFonts w:ascii="Arial"/>
          <w:sz w:val="13"/>
          <w:lang w:val="es-CO"/>
        </w:rPr>
      </w:pPr>
      <w:r>
        <w:pict w14:anchorId="1A6E7E24">
          <v:group id="_x0000_s1978" style="position:absolute;left:0;text-align:left;margin-left:325.85pt;margin-top:-15.05pt;width:99.9pt;height:163.75pt;z-index:-251611136;mso-position-horizontal-relative:page" coordorigin="6517,-301" coordsize="1998,3275">
            <v:shape id="_x0000_s1991" style="position:absolute;left:4935;top:-361;width:3302;height:5414" coordorigin="4936,-361" coordsize="3302,5414" o:spt="100" adj="0,,0" path="m6517,2387r1997,m6517,1432r1997,m6517,476r1997,m6720,2974r,-3275m7177,2974r,-3275m7630,2974r,-3275m8083,2974r,-3275e" filled="f" strokecolor="#ebebeb" strokeweight=".1131mm">
              <v:stroke joinstyle="round"/>
              <v:formulas/>
              <v:path arrowok="t" o:connecttype="segments"/>
            </v:shape>
            <v:shape id="_x0000_s1990" style="position:absolute;left:4935;top:-361;width:3302;height:5414" coordorigin="4936,-361" coordsize="3302,5414" o:spt="100" adj="0,,0" path="m6517,2865r1997,m6517,1910r1997,m6517,954r1997,m6517,-1r1997,m6948,2974r,-3275m7405,2974r,-3275m7855,2974r,-3275m8312,2974r,-3275e" filled="f" strokecolor="#ebebeb" strokeweight=".22836mm">
              <v:stroke joinstyle="round"/>
              <v:formulas/>
              <v:path arrowok="t" o:connecttype="segments"/>
            </v:shape>
            <v:shape id="_x0000_s1989" style="position:absolute;left:6607;top:185;width:1816;height:711" coordorigin="6608,186" coordsize="1816,711" path="m6608,364r72,-86l6757,255r74,-21l6908,213r75,2l7060,482r77,-243l7211,218r77,-32l7363,262r77,488l7517,721r69,-46l7663,679r75,-73l7815,559r74,-83l7966,562r77,-44l8118,434r77,2l8269,480r77,373l8423,897e" filled="f" strokecolor="#f8766d" strokeweight=".22836mm">
              <v:path arrowok="t"/>
            </v:shape>
            <v:shape id="_x0000_s1988" style="position:absolute;left:6607;top:-153;width:1816;height:320" coordorigin="6608,-152" coordsize="1816,320" path="m6608,-68r72,-8l6757,-152r74,57l6908,-89r75,76l7060,-120r77,63l7211,27r77,140l7363,106r77,-48l7517,12r69,90l7663,117r75,36l7815,104r74,13l7966,25r77,19l8118,41r77,-42l8269,73r77,50l8423,1e" filled="f" strokecolor="#db8e00" strokeweight=".22836mm">
              <v:path arrowok="t"/>
            </v:shape>
            <v:shape id="_x0000_s1987" style="position:absolute;left:6607;top:-57;width:1816;height:442" coordorigin="6608,-57" coordsize="1816,442" path="m6608,-20r72,-37l6757,20r74,-27l6908,31r75,38l7060,131r77,57l7211,186r77,25l7363,272r77,34l7517,230r69,34l7663,304r75,25l7815,320r74,-2l7966,364r77,21l8118,345r77,-33l8269,350r77,12l8423,354e" filled="f" strokecolor="#aea200" strokeweight=".22836mm">
              <v:path arrowok="t"/>
            </v:shape>
            <v:shape id="_x0000_s1986" style="position:absolute;left:6607;top:550;width:1816;height:184" coordorigin="6608,551" coordsize="1816,184" path="m6608,551r72,4l6757,557r74,3l6908,572r75,9l7060,614r77,19l7211,643r77,21l7363,734r77,-174l7517,560r69,-9l7663,601r75,32l7815,658r74,15l7966,677r77,25l8118,662r77,4l8269,706r77,-92l8423,585e" filled="f" strokecolor="#64b200" strokeweight=".22836mm">
              <v:path arrowok="t"/>
            </v:shape>
            <v:shape id="_x0000_s1985" style="position:absolute;left:6607;top:1087;width:1816;height:167" coordorigin="6608,1088" coordsize="1816,167" path="m6608,1118r72,-30l6757,1096r74,9l6908,1118r75,56l7060,1187r77,23l7211,1225r77,8l7363,1254r77,-59l7517,1195r69,-17l7663,1206r75,8l7815,1222r74,-33l7966,1197r77,40l8118,1252r77,-13l8269,1246r77,-107l8423,1153e" filled="f" strokecolor="#00bd5c" strokeweight=".22836mm">
              <v:path arrowok="t"/>
            </v:shape>
            <v:shape id="_x0000_s1984" style="position:absolute;left:6607;top:1475;width:1816;height:182" coordorigin="6608,1476" coordsize="1816,182" path="m6608,1508r72,-25l6757,1476r74,2l6908,1480r75,17l7060,1537r77,23l7211,1575r77,17l7363,1621r77,-78l7517,1543r69,17l7663,1592r75,37l7815,1625r74,-8l7966,1613r77,8l8118,1644r77,13l8269,1646r77,-65l8423,1569e" filled="f" strokecolor="#00c1a7" strokeweight=".22836mm">
              <v:path arrowok="t"/>
            </v:shape>
            <v:shape id="_x0000_s1983" style="position:absolute;left:6607;top:1821;width:1816;height:163" coordorigin="6608,1822" coordsize="1816,163" path="m6608,1848r72,-11l6757,1839r74,-6l6908,1822r75,15l7060,1835r77,2l7211,1841r77,7l7363,1877r77,-40l7517,1837r69,23l7663,1862r75,19l7815,1904r74,19l7966,1938r77,33l8118,1984r77,-11l8269,1975r77,-22l8423,1957e" filled="f" strokecolor="#00bade" strokeweight=".22836mm">
              <v:path arrowok="t"/>
            </v:shape>
            <v:shape id="_x0000_s1982" style="position:absolute;left:6607;top:2243;width:1816;height:73" coordorigin="6608,2244" coordsize="1816,73" path="m6608,2288r72,-8l6757,2276r74,14l6908,2295r75,-1l7060,2301r77,16l7211,2317r77,l7363,2307r77,-61l7517,2246r69,-2l7663,2259r75,14l7815,2288r74,2l7966,2292r77,5l8118,2297r77,10l8269,2307r77,-63l8423,2252e" filled="f" strokecolor="#00a6ff" strokeweight=".22836mm">
              <v:path arrowok="t"/>
            </v:shape>
            <v:shape id="_x0000_s1981" style="position:absolute;left:6607;top:2545;width:1816;height:86" coordorigin="6608,2546" coordsize="1816,86" path="m6608,2561r72,-15l6757,2552r74,23l6908,2599r75,4l7060,2594r77,19l7211,2618r77,6l7363,2632r77,-63l7517,2569r69,l7663,2578r75,-3l7815,2569r74,6l7966,2586r77,8l8118,2603r77,4l8269,2599r77,-30l8423,2565e" filled="f" strokecolor="#b385ff" strokeweight=".22836mm">
              <v:path arrowok="t"/>
            </v:shape>
            <v:shape id="_x0000_s1980" style="position:absolute;left:6607;top:2738;width:1816;height:35" coordorigin="6608,2739" coordsize="1816,35" path="m6608,2752r72,-13l6757,2744r74,6l6908,2758r75,-6l7060,2750r77,l7211,2748r77,12l7363,2762r77,-23l7517,2739r69,2l7663,2741r75,11l7815,2756r74,8l7966,2767r77,6l8118,2769r77,-9l8269,2758r77,-10l8423,2743e" filled="f" strokecolor="#ef67eb" strokeweight=".22836mm">
              <v:path arrowok="t"/>
            </v:shape>
            <v:shape id="_x0000_s1979" style="position:absolute;left:6607;top:2798;width:1816;height:27" coordorigin="6608,2798" coordsize="1816,27" path="m6608,2804r72,-4l6757,2804r74,2l6908,2811r75,4l7060,2817r77,4l7211,2819r77,-2l7363,2823r77,-15l7517,2808r69,1l7663,2809r75,l7815,2813r74,6l7966,2819r77,2l8118,2825r77,-4l8269,2825r77,-23l8423,2798e" filled="f" strokecolor="#ff63b6" strokeweight=".22836mm">
              <v:path arrowok="t"/>
            </v:shape>
            <w10:wrap anchorx="page"/>
          </v:group>
        </w:pict>
      </w:r>
      <w:r w:rsidRPr="004854E7">
        <w:rPr>
          <w:rFonts w:ascii="Arial"/>
          <w:sz w:val="13"/>
          <w:lang w:val="es-CO"/>
        </w:rPr>
        <w:t>Edad</w:t>
      </w:r>
    </w:p>
    <w:p w14:paraId="64CFCBEA" w14:textId="77777777" w:rsidR="003E28F0" w:rsidRPr="004854E7" w:rsidRDefault="004854E7">
      <w:pPr>
        <w:spacing w:before="66"/>
        <w:ind w:left="2054" w:right="2666"/>
        <w:jc w:val="center"/>
        <w:rPr>
          <w:rFonts w:ascii="Arial" w:hAnsi="Arial"/>
          <w:sz w:val="11"/>
          <w:lang w:val="es-CO"/>
        </w:rPr>
      </w:pPr>
      <w:r>
        <w:pict w14:anchorId="1BE9DE55">
          <v:line id="_x0000_s1977" style="position:absolute;left:0;text-align:left;z-index:251620352;mso-position-horizontal-relative:page" from="437.05pt,6.5pt" to="445.4pt,6.5pt" strokecolor="#f8766d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18 −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24</w:t>
      </w:r>
    </w:p>
    <w:p w14:paraId="12CEC5CD" w14:textId="77777777" w:rsidR="003E28F0" w:rsidRPr="004854E7" w:rsidRDefault="004854E7">
      <w:pPr>
        <w:spacing w:before="82"/>
        <w:ind w:left="2054" w:right="2666"/>
        <w:jc w:val="center"/>
        <w:rPr>
          <w:rFonts w:ascii="Arial" w:hAnsi="Arial"/>
          <w:sz w:val="11"/>
          <w:lang w:val="es-CO"/>
        </w:rPr>
      </w:pPr>
      <w:r>
        <w:pict w14:anchorId="76031FA5">
          <v:line id="_x0000_s1976" style="position:absolute;left:0;text-align:left;z-index:251621376;mso-position-horizontal-relative:page" from="437.05pt,7.3pt" to="445.4pt,7.3pt" strokecolor="#db8e00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25 −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29</w:t>
      </w:r>
    </w:p>
    <w:p w14:paraId="21870245" w14:textId="77777777" w:rsidR="003E28F0" w:rsidRPr="004854E7" w:rsidRDefault="004854E7">
      <w:pPr>
        <w:spacing w:before="83"/>
        <w:ind w:left="2054" w:right="2666"/>
        <w:jc w:val="center"/>
        <w:rPr>
          <w:rFonts w:ascii="Arial" w:hAnsi="Arial"/>
          <w:sz w:val="11"/>
          <w:lang w:val="es-CO"/>
        </w:rPr>
      </w:pPr>
      <w:r>
        <w:pict w14:anchorId="70E1E2B1">
          <v:line id="_x0000_s1975" style="position:absolute;left:0;text-align:left;z-index:251622400;mso-position-horizontal-relative:page" from="437.05pt,7.35pt" to="445.4pt,7.35pt" strokecolor="#aea200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30 −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34</w:t>
      </w:r>
    </w:p>
    <w:p w14:paraId="536EDEC4" w14:textId="77777777" w:rsidR="003E28F0" w:rsidRPr="004854E7" w:rsidRDefault="003E28F0">
      <w:pPr>
        <w:jc w:val="center"/>
        <w:rPr>
          <w:rFonts w:ascii="Arial" w:hAns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3" w:space="720" w:equalWidth="0">
            <w:col w:w="2373" w:space="53"/>
            <w:col w:w="2352" w:space="152"/>
            <w:col w:w="5590"/>
          </w:cols>
        </w:sectPr>
      </w:pPr>
    </w:p>
    <w:p w14:paraId="5F64ECE7" w14:textId="77777777" w:rsidR="003E28F0" w:rsidRPr="004854E7" w:rsidRDefault="004854E7">
      <w:pPr>
        <w:spacing w:before="70"/>
        <w:jc w:val="right"/>
        <w:rPr>
          <w:rFonts w:ascii="Arial"/>
          <w:sz w:val="11"/>
          <w:lang w:val="es-CO"/>
        </w:rPr>
      </w:pPr>
      <w:r>
        <w:pict w14:anchorId="24C293EB">
          <v:shape id="_x0000_s1974" type="#_x0000_t202" style="position:absolute;left:0;text-align:left;margin-left:177.65pt;margin-top:-22.8pt;width:9.45pt;height:94.6pt;z-index:251630592;mso-position-horizontal-relative:page" filled="f" stroked="f">
            <v:textbox style="layout-flow:vertical;mso-layout-flow-alt:bottom-to-top" inset="0,0,0,0">
              <w:txbxContent>
                <w:p w14:paraId="4FB2FAEC" w14:textId="77777777" w:rsid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3"/>
                    </w:rPr>
                  </w:pPr>
                  <w:proofErr w:type="spellStart"/>
                  <w:r>
                    <w:rPr>
                      <w:rFonts w:ascii="Arial" w:hAnsi="Arial"/>
                      <w:sz w:val="13"/>
                    </w:rPr>
                    <w:t>Población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privada</w:t>
                  </w:r>
                  <w:proofErr w:type="spellEnd"/>
                  <w:r>
                    <w:rPr>
                      <w:rFonts w:ascii="Arial" w:hAnsi="Arial"/>
                      <w:sz w:val="13"/>
                    </w:rPr>
                    <w:t xml:space="preserve"> de la </w:t>
                  </w:r>
                  <w:proofErr w:type="spellStart"/>
                  <w:r>
                    <w:rPr>
                      <w:rFonts w:ascii="Arial" w:hAnsi="Arial"/>
                      <w:sz w:val="13"/>
                    </w:rPr>
                    <w:t>libertad</w:t>
                  </w:r>
                  <w:proofErr w:type="spellEnd"/>
                </w:p>
              </w:txbxContent>
            </v:textbox>
            <w10:wrap anchorx="page"/>
          </v:shape>
        </w:pict>
      </w:r>
      <w:r w:rsidRPr="004854E7">
        <w:rPr>
          <w:rFonts w:ascii="Arial"/>
          <w:color w:val="4D4D4D"/>
          <w:spacing w:val="-1"/>
          <w:sz w:val="11"/>
          <w:lang w:val="es-CO"/>
        </w:rPr>
        <w:t>15000</w:t>
      </w:r>
    </w:p>
    <w:p w14:paraId="3DE142B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5CA5149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D9D2454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08776F1" w14:textId="77777777" w:rsidR="003E28F0" w:rsidRPr="004854E7" w:rsidRDefault="003E28F0">
      <w:pPr>
        <w:pStyle w:val="Textoindependiente"/>
        <w:spacing w:before="9"/>
        <w:rPr>
          <w:rFonts w:ascii="Arial"/>
          <w:sz w:val="9"/>
          <w:lang w:val="es-CO"/>
        </w:rPr>
      </w:pPr>
    </w:p>
    <w:p w14:paraId="77EADFE0" w14:textId="77777777" w:rsidR="003E28F0" w:rsidRPr="004854E7" w:rsidRDefault="004854E7">
      <w:pPr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spacing w:val="-1"/>
          <w:sz w:val="11"/>
          <w:lang w:val="es-CO"/>
        </w:rPr>
        <w:t>10000</w:t>
      </w:r>
    </w:p>
    <w:p w14:paraId="089B9CE6" w14:textId="77777777" w:rsidR="003E28F0" w:rsidRPr="004854E7" w:rsidRDefault="004854E7">
      <w:pPr>
        <w:tabs>
          <w:tab w:val="left" w:pos="4594"/>
        </w:tabs>
        <w:spacing w:before="44"/>
        <w:ind w:left="2069"/>
        <w:rPr>
          <w:rFonts w:ascii="Arial" w:hAnsi="Arial"/>
          <w:sz w:val="11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 w:hAnsi="Arial"/>
          <w:color w:val="4D4D4D"/>
          <w:sz w:val="11"/>
          <w:lang w:val="es-CO"/>
        </w:rPr>
        <w:t>1000</w:t>
      </w:r>
      <w:r w:rsidRPr="004854E7">
        <w:rPr>
          <w:rFonts w:ascii="Arial" w:hAnsi="Arial"/>
          <w:color w:val="4D4D4D"/>
          <w:sz w:val="11"/>
          <w:lang w:val="es-CO"/>
        </w:rPr>
        <w:tab/>
      </w:r>
      <w:r w:rsidRPr="004854E7">
        <w:rPr>
          <w:rFonts w:ascii="Arial" w:hAnsi="Arial"/>
          <w:color w:val="4D4D4D"/>
          <w:sz w:val="11"/>
          <w:u w:val="single" w:color="64B200"/>
          <w:lang w:val="es-CO"/>
        </w:rPr>
        <w:t xml:space="preserve"> </w:t>
      </w:r>
      <w:r w:rsidRPr="004854E7">
        <w:rPr>
          <w:rFonts w:ascii="Arial" w:hAnsi="Arial"/>
          <w:position w:val="-3"/>
          <w:sz w:val="11"/>
          <w:lang w:val="es-CO"/>
        </w:rPr>
        <w:t>35 −</w:t>
      </w:r>
      <w:r w:rsidRPr="004854E7">
        <w:rPr>
          <w:rFonts w:ascii="Arial" w:hAnsi="Arial"/>
          <w:spacing w:val="-6"/>
          <w:position w:val="-3"/>
          <w:sz w:val="11"/>
          <w:lang w:val="es-CO"/>
        </w:rPr>
        <w:t xml:space="preserve"> </w:t>
      </w:r>
      <w:r w:rsidRPr="004854E7">
        <w:rPr>
          <w:rFonts w:ascii="Arial" w:hAnsi="Arial"/>
          <w:position w:val="-3"/>
          <w:sz w:val="11"/>
          <w:lang w:val="es-CO"/>
        </w:rPr>
        <w:t>39</w:t>
      </w:r>
    </w:p>
    <w:p w14:paraId="54DED53B" w14:textId="77777777" w:rsidR="003E28F0" w:rsidRPr="004854E7" w:rsidRDefault="004854E7">
      <w:pPr>
        <w:spacing w:before="81"/>
        <w:ind w:left="4789" w:right="2899"/>
        <w:jc w:val="center"/>
        <w:rPr>
          <w:rFonts w:ascii="Arial" w:hAnsi="Arial"/>
          <w:sz w:val="11"/>
          <w:lang w:val="es-CO"/>
        </w:rPr>
      </w:pPr>
      <w:r>
        <w:pict w14:anchorId="57B15C56">
          <v:line id="_x0000_s1973" style="position:absolute;left:0;text-align:left;z-index:251623424;mso-position-horizontal-relative:page" from="437.05pt,7.25pt" to="445.4pt,7.25pt" strokecolor="#00bd5c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40 −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44</w:t>
      </w:r>
    </w:p>
    <w:p w14:paraId="03A722B0" w14:textId="77777777" w:rsidR="003E28F0" w:rsidRPr="004854E7" w:rsidRDefault="004854E7">
      <w:pPr>
        <w:spacing w:before="82"/>
        <w:ind w:left="4789" w:right="2899"/>
        <w:jc w:val="center"/>
        <w:rPr>
          <w:rFonts w:ascii="Arial" w:hAnsi="Arial"/>
          <w:sz w:val="11"/>
          <w:lang w:val="es-CO"/>
        </w:rPr>
      </w:pPr>
      <w:r>
        <w:pict w14:anchorId="4A303166">
          <v:polyline id="_x0000_s1972" style="position:absolute;left:0;text-align:left;z-index:251618304;mso-position-horizontal-relative:page" points="424.3pt,20.6pt,427.9pt,20.7pt,431.75pt,21.2pt,435.45pt,21.55pt,439.3pt,22.2pt,443.05pt,22.85pt,446.9pt,23.25pt,450.75pt,23.2pt,454.45pt,23.85pt,458.3pt,24.4pt,462.05pt,25.6pt,465.9pt,20.5pt,469.75pt,20.5pt,473.2pt,21.75pt,477.05pt,22.45pt,480.8pt,23.3pt,484.65pt,24.4pt,488.35pt,24.15pt,492.2pt,24.95pt,496.05pt,25.8pt,499.8pt,26.1pt,503.65pt,26.6pt,507.35pt,27.45pt,511.2pt,22.45pt,515.05pt,22.55pt" coordorigin="4243,205" coordsize="1816,140" filled="f" strokecolor="#00bd5c" strokeweight=".22836mm">
            <v:path arrowok="t"/>
            <w10:wrap anchorx="page"/>
          </v:polyline>
        </w:pict>
      </w:r>
      <w:r>
        <w:pict w14:anchorId="35E3EDF2">
          <v:line id="_x0000_s1971" style="position:absolute;left:0;text-align:left;z-index:251624448;mso-position-horizontal-relative:page" from="437.05pt,7.3pt" to="445.4pt,7.3pt" strokecolor="#00c1a7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45 −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49</w:t>
      </w:r>
    </w:p>
    <w:p w14:paraId="3DEA5CC8" w14:textId="77777777" w:rsidR="003E28F0" w:rsidRPr="004854E7" w:rsidRDefault="004854E7">
      <w:pPr>
        <w:spacing w:before="83"/>
        <w:ind w:left="4789" w:right="2899"/>
        <w:jc w:val="center"/>
        <w:rPr>
          <w:rFonts w:ascii="Arial" w:hAnsi="Arial"/>
          <w:sz w:val="11"/>
          <w:lang w:val="es-CO"/>
        </w:rPr>
      </w:pPr>
      <w:r>
        <w:pict w14:anchorId="042C393B">
          <v:line id="_x0000_s1970" style="position:absolute;left:0;text-align:left;z-index:251625472;mso-position-horizontal-relative:page" from="437.05pt,7.35pt" to="445.4pt,7.35pt" strokecolor="#00bade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50 −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54</w:t>
      </w:r>
    </w:p>
    <w:p w14:paraId="62F629E3" w14:textId="77777777" w:rsidR="003E28F0" w:rsidRPr="004854E7" w:rsidRDefault="004854E7">
      <w:pPr>
        <w:spacing w:before="83" w:line="86" w:lineRule="exact"/>
        <w:ind w:left="4789" w:right="2899"/>
        <w:jc w:val="center"/>
        <w:rPr>
          <w:rFonts w:ascii="Arial" w:hAnsi="Arial"/>
          <w:sz w:val="11"/>
          <w:lang w:val="es-CO"/>
        </w:rPr>
      </w:pPr>
      <w:r>
        <w:pict w14:anchorId="2F9C3785">
          <v:polyline id="_x0000_s1969" style="position:absolute;left:0;text-align:left;z-index:251619328;mso-position-horizontal-relative:page" points="424.3pt,20pt,427.9pt,20.1pt,431.75pt,20.35pt,435.45pt,20.7pt,439.3pt,21.35pt,443.05pt,21.7pt,446.9pt,22.4pt,450.75pt,22.75pt,454.45pt,23.3pt,458.3pt,23.4pt,462.05pt,24.35pt,465.9pt,20.7pt,469.75pt,20.7pt,473.2pt,21.6pt,477.05pt,22.2pt,480.8pt,23pt,484.65pt,23.5pt,488.35pt,23.4pt,492.2pt,23.85pt,496.05pt,24.5pt,499.8pt,24.9pt,503.65pt,25.1pt,507.35pt,25.55pt,511.2pt,22.2pt,515.05pt,22.4pt" coordorigin="4243,200" coordsize="1816,111" filled="f" strokecolor="#00c1a7" strokeweight=".22836mm">
            <v:path arrowok="t"/>
            <w10:wrap anchorx="page"/>
          </v:polyline>
        </w:pict>
      </w:r>
      <w:r>
        <w:pict w14:anchorId="170AADCE">
          <v:line id="_x0000_s1968" style="position:absolute;left:0;text-align:left;z-index:251626496;mso-position-horizontal-relative:page" from="437.05pt,7.35pt" to="445.4pt,7.35pt" strokecolor="#00a6ff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55 −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59</w:t>
      </w:r>
    </w:p>
    <w:p w14:paraId="18B1E360" w14:textId="77777777" w:rsidR="003E28F0" w:rsidRPr="004854E7" w:rsidRDefault="003E28F0">
      <w:pPr>
        <w:spacing w:line="86" w:lineRule="exact"/>
        <w:jc w:val="center"/>
        <w:rPr>
          <w:rFonts w:ascii="Arial" w:hAns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2373" w:space="53"/>
            <w:col w:w="8094"/>
          </w:cols>
        </w:sectPr>
      </w:pPr>
    </w:p>
    <w:p w14:paraId="7B6CA1A7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1828453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71B12FB" w14:textId="77777777" w:rsidR="003E28F0" w:rsidRPr="004854E7" w:rsidRDefault="004854E7">
      <w:pPr>
        <w:spacing w:before="94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5"/>
          <w:sz w:val="11"/>
          <w:lang w:val="es-CO"/>
        </w:rPr>
        <w:t>5000</w:t>
      </w:r>
    </w:p>
    <w:p w14:paraId="44B4152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4B9D5210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D620D2C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5A03742" w14:textId="77777777" w:rsidR="003E28F0" w:rsidRPr="004854E7" w:rsidRDefault="003E28F0">
      <w:pPr>
        <w:pStyle w:val="Textoindependiente"/>
        <w:spacing w:before="9"/>
        <w:rPr>
          <w:rFonts w:ascii="Arial"/>
          <w:sz w:val="9"/>
          <w:lang w:val="es-CO"/>
        </w:rPr>
      </w:pPr>
    </w:p>
    <w:p w14:paraId="4E74DCEE" w14:textId="77777777" w:rsidR="003E28F0" w:rsidRPr="004854E7" w:rsidRDefault="004854E7">
      <w:pPr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8"/>
          <w:sz w:val="11"/>
          <w:lang w:val="es-CO"/>
        </w:rPr>
        <w:t>0</w:t>
      </w:r>
    </w:p>
    <w:p w14:paraId="744C7D42" w14:textId="77777777" w:rsidR="003E28F0" w:rsidRPr="004854E7" w:rsidRDefault="004854E7">
      <w:pPr>
        <w:spacing w:line="122" w:lineRule="exact"/>
        <w:ind w:left="75"/>
        <w:jc w:val="center"/>
        <w:rPr>
          <w:rFonts w:ascii="Arial"/>
          <w:sz w:val="11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4D4D4D"/>
          <w:sz w:val="11"/>
          <w:lang w:val="es-CO"/>
        </w:rPr>
        <w:t>500</w:t>
      </w:r>
    </w:p>
    <w:p w14:paraId="356E5546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4CA217D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973A80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502ED4A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C55FF4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A3041DC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85B4566" w14:textId="77777777" w:rsidR="003E28F0" w:rsidRPr="004854E7" w:rsidRDefault="004854E7">
      <w:pPr>
        <w:spacing w:before="1"/>
        <w:ind w:left="196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98"/>
          <w:sz w:val="11"/>
          <w:lang w:val="es-CO"/>
        </w:rPr>
        <w:t>0</w:t>
      </w:r>
    </w:p>
    <w:p w14:paraId="608247E6" w14:textId="77777777" w:rsidR="003E28F0" w:rsidRPr="004854E7" w:rsidRDefault="004854E7">
      <w:pPr>
        <w:tabs>
          <w:tab w:val="left" w:pos="2602"/>
        </w:tabs>
        <w:spacing w:before="81"/>
        <w:ind w:left="237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color w:val="4D4D4D"/>
          <w:sz w:val="11"/>
          <w:lang w:val="es-CO"/>
        </w:rPr>
        <w:t>2016−07 2017−01</w:t>
      </w:r>
      <w:r w:rsidRPr="004854E7">
        <w:rPr>
          <w:rFonts w:ascii="Arial" w:hAnsi="Arial"/>
          <w:color w:val="4D4D4D"/>
          <w:spacing w:val="-17"/>
          <w:sz w:val="11"/>
          <w:lang w:val="es-CO"/>
        </w:rPr>
        <w:t xml:space="preserve"> </w:t>
      </w:r>
      <w:r w:rsidRPr="004854E7">
        <w:rPr>
          <w:rFonts w:ascii="Arial" w:hAnsi="Arial"/>
          <w:color w:val="4D4D4D"/>
          <w:sz w:val="11"/>
          <w:lang w:val="es-CO"/>
        </w:rPr>
        <w:t>2017−07</w:t>
      </w:r>
      <w:r w:rsidRPr="004854E7">
        <w:rPr>
          <w:rFonts w:ascii="Arial" w:hAnsi="Arial"/>
          <w:color w:val="4D4D4D"/>
          <w:spacing w:val="-4"/>
          <w:sz w:val="11"/>
          <w:lang w:val="es-CO"/>
        </w:rPr>
        <w:t xml:space="preserve"> </w:t>
      </w:r>
      <w:r w:rsidRPr="004854E7">
        <w:rPr>
          <w:rFonts w:ascii="Arial" w:hAnsi="Arial"/>
          <w:color w:val="4D4D4D"/>
          <w:sz w:val="11"/>
          <w:lang w:val="es-CO"/>
        </w:rPr>
        <w:t>2018−01</w:t>
      </w:r>
      <w:r w:rsidRPr="004854E7">
        <w:rPr>
          <w:rFonts w:ascii="Arial" w:hAnsi="Arial"/>
          <w:color w:val="4D4D4D"/>
          <w:sz w:val="11"/>
          <w:lang w:val="es-CO"/>
        </w:rPr>
        <w:tab/>
        <w:t>2016−07</w:t>
      </w:r>
      <w:r w:rsidRPr="004854E7">
        <w:rPr>
          <w:rFonts w:ascii="Arial" w:hAnsi="Arial"/>
          <w:color w:val="4D4D4D"/>
          <w:spacing w:val="-7"/>
          <w:sz w:val="11"/>
          <w:lang w:val="es-CO"/>
        </w:rPr>
        <w:t xml:space="preserve"> </w:t>
      </w:r>
      <w:r w:rsidRPr="004854E7">
        <w:rPr>
          <w:rFonts w:ascii="Arial" w:hAnsi="Arial"/>
          <w:color w:val="4D4D4D"/>
          <w:sz w:val="11"/>
          <w:lang w:val="es-CO"/>
        </w:rPr>
        <w:t>2017−01</w:t>
      </w:r>
      <w:r w:rsidRPr="004854E7">
        <w:rPr>
          <w:rFonts w:ascii="Arial" w:hAnsi="Arial"/>
          <w:color w:val="4D4D4D"/>
          <w:spacing w:val="-13"/>
          <w:sz w:val="11"/>
          <w:lang w:val="es-CO"/>
        </w:rPr>
        <w:t xml:space="preserve"> </w:t>
      </w:r>
      <w:r w:rsidRPr="004854E7">
        <w:rPr>
          <w:rFonts w:ascii="Arial" w:hAnsi="Arial"/>
          <w:color w:val="4D4D4D"/>
          <w:sz w:val="11"/>
          <w:lang w:val="es-CO"/>
        </w:rPr>
        <w:t>2017−07</w:t>
      </w:r>
      <w:r w:rsidRPr="004854E7">
        <w:rPr>
          <w:rFonts w:ascii="Arial" w:hAnsi="Arial"/>
          <w:color w:val="4D4D4D"/>
          <w:spacing w:val="-7"/>
          <w:sz w:val="11"/>
          <w:lang w:val="es-CO"/>
        </w:rPr>
        <w:t xml:space="preserve"> </w:t>
      </w:r>
      <w:r w:rsidRPr="004854E7">
        <w:rPr>
          <w:rFonts w:ascii="Arial" w:hAnsi="Arial"/>
          <w:color w:val="4D4D4D"/>
          <w:sz w:val="11"/>
          <w:lang w:val="es-CO"/>
        </w:rPr>
        <w:t>2018−01</w:t>
      </w:r>
    </w:p>
    <w:p w14:paraId="010D277D" w14:textId="77777777" w:rsidR="003E28F0" w:rsidRPr="004854E7" w:rsidRDefault="004854E7">
      <w:pPr>
        <w:spacing w:before="16"/>
        <w:ind w:left="8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sz w:val="13"/>
          <w:lang w:val="es-CO"/>
        </w:rPr>
        <w:t>Fecha</w:t>
      </w:r>
    </w:p>
    <w:p w14:paraId="70B08D38" w14:textId="77777777" w:rsidR="003E28F0" w:rsidRPr="004854E7" w:rsidRDefault="004854E7">
      <w:pPr>
        <w:pStyle w:val="Textoindependiente"/>
        <w:spacing w:before="8"/>
        <w:rPr>
          <w:rFonts w:ascii="Arial"/>
          <w:sz w:val="10"/>
          <w:lang w:val="es-CO"/>
        </w:rPr>
      </w:pPr>
      <w:r w:rsidRPr="004854E7">
        <w:rPr>
          <w:lang w:val="es-CO"/>
        </w:rPr>
        <w:br w:type="column"/>
      </w:r>
    </w:p>
    <w:p w14:paraId="4026A0FF" w14:textId="77777777" w:rsidR="003E28F0" w:rsidRPr="004854E7" w:rsidRDefault="004854E7">
      <w:pPr>
        <w:ind w:left="389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sz w:val="11"/>
          <w:lang w:val="es-CO"/>
        </w:rPr>
        <w:t>60 −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64</w:t>
      </w:r>
    </w:p>
    <w:p w14:paraId="24FB1B33" w14:textId="77777777" w:rsidR="003E28F0" w:rsidRPr="004854E7" w:rsidRDefault="004854E7">
      <w:pPr>
        <w:spacing w:before="82"/>
        <w:ind w:left="389"/>
        <w:rPr>
          <w:rFonts w:ascii="Arial" w:hAnsi="Arial"/>
          <w:sz w:val="11"/>
          <w:lang w:val="es-CO"/>
        </w:rPr>
      </w:pPr>
      <w:r>
        <w:pict w14:anchorId="0FBA6C10">
          <v:line id="_x0000_s1967" style="position:absolute;left:0;text-align:left;z-index:251627520;mso-position-horizontal-relative:page" from="437.05pt,-3.15pt" to="445.4pt,-3.15pt" strokecolor="#b385ff" strokeweight=".22836mm">
            <w10:wrap anchorx="page"/>
          </v:line>
        </w:pict>
      </w:r>
      <w:r>
        <w:pict w14:anchorId="7DD06C70">
          <v:line id="_x0000_s1966" style="position:absolute;left:0;text-align:left;z-index:251628544;mso-position-horizontal-relative:page" from="437.05pt,7.3pt" to="445.4pt,7.3pt" strokecolor="#ef67eb" strokeweight=".22836mm">
            <w10:wrap anchorx="page"/>
          </v:line>
        </w:pict>
      </w:r>
      <w:r w:rsidRPr="004854E7">
        <w:rPr>
          <w:rFonts w:ascii="Arial" w:hAnsi="Arial"/>
          <w:sz w:val="11"/>
          <w:lang w:val="es-CO"/>
        </w:rPr>
        <w:t>65 −</w:t>
      </w:r>
      <w:r w:rsidRPr="004854E7">
        <w:rPr>
          <w:rFonts w:ascii="Arial" w:hAnsi="Arial"/>
          <w:spacing w:val="-6"/>
          <w:sz w:val="11"/>
          <w:lang w:val="es-CO"/>
        </w:rPr>
        <w:t xml:space="preserve"> </w:t>
      </w:r>
      <w:r w:rsidRPr="004854E7">
        <w:rPr>
          <w:rFonts w:ascii="Arial" w:hAnsi="Arial"/>
          <w:sz w:val="11"/>
          <w:lang w:val="es-CO"/>
        </w:rPr>
        <w:t>69</w:t>
      </w:r>
    </w:p>
    <w:p w14:paraId="504F2EB8" w14:textId="77777777" w:rsidR="003E28F0" w:rsidRPr="004854E7" w:rsidRDefault="004854E7">
      <w:pPr>
        <w:spacing w:before="83"/>
        <w:ind w:left="389"/>
        <w:rPr>
          <w:rFonts w:ascii="Arial"/>
          <w:sz w:val="11"/>
          <w:lang w:val="es-CO"/>
        </w:rPr>
      </w:pPr>
      <w:r>
        <w:pict w14:anchorId="3FDD0198">
          <v:line id="_x0000_s1965" style="position:absolute;left:0;text-align:left;z-index:251629568;mso-position-horizontal-relative:page" from="437.05pt,7.35pt" to="445.4pt,7.35pt" strokecolor="#ff63b6" strokeweight=".22836mm">
            <w10:wrap anchorx="page"/>
          </v:line>
        </w:pict>
      </w:r>
      <w:r w:rsidRPr="004854E7">
        <w:rPr>
          <w:rFonts w:ascii="Arial"/>
          <w:sz w:val="11"/>
          <w:lang w:val="es-CO"/>
        </w:rPr>
        <w:t>Mayor a 70</w:t>
      </w:r>
    </w:p>
    <w:p w14:paraId="08C035B8" w14:textId="77777777" w:rsidR="003E28F0" w:rsidRPr="004854E7" w:rsidRDefault="003E28F0">
      <w:pPr>
        <w:rPr>
          <w:rFonts w:asci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3" w:space="720" w:equalWidth="0">
            <w:col w:w="2373" w:space="40"/>
            <w:col w:w="4393" w:space="39"/>
            <w:col w:w="3675"/>
          </w:cols>
        </w:sectPr>
      </w:pPr>
    </w:p>
    <w:p w14:paraId="50D98466" w14:textId="77777777" w:rsidR="003E28F0" w:rsidRPr="004854E7" w:rsidRDefault="004854E7">
      <w:pPr>
        <w:spacing w:before="60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45"/>
          <w:sz w:val="14"/>
          <w:lang w:val="es-CO"/>
        </w:rPr>
        <w:t xml:space="preserve">Figura 1.2. </w:t>
      </w:r>
      <w:r w:rsidRPr="004854E7">
        <w:rPr>
          <w:w w:val="125"/>
          <w:sz w:val="18"/>
          <w:lang w:val="es-CO"/>
        </w:rPr>
        <w:t xml:space="preserve">Población privada de la libertad por rango etario. Febrero-2016 a </w:t>
      </w:r>
      <w:proofErr w:type="gramStart"/>
      <w:r w:rsidRPr="004854E7">
        <w:rPr>
          <w:w w:val="125"/>
          <w:sz w:val="18"/>
          <w:lang w:val="es-CO"/>
        </w:rPr>
        <w:t>Diciembre</w:t>
      </w:r>
      <w:proofErr w:type="gramEnd"/>
      <w:r w:rsidRPr="004854E7">
        <w:rPr>
          <w:w w:val="125"/>
          <w:sz w:val="18"/>
          <w:lang w:val="es-CO"/>
        </w:rPr>
        <w:t>-2017</w:t>
      </w:r>
    </w:p>
    <w:p w14:paraId="43B90B81" w14:textId="77777777" w:rsidR="003E28F0" w:rsidRPr="004854E7" w:rsidRDefault="004854E7">
      <w:pPr>
        <w:pStyle w:val="Textoindependiente"/>
        <w:spacing w:before="125"/>
        <w:ind w:right="991"/>
        <w:jc w:val="center"/>
        <w:rPr>
          <w:lang w:val="es-CO"/>
        </w:rPr>
      </w:pPr>
      <w:r w:rsidRPr="004854E7">
        <w:rPr>
          <w:lang w:val="es-CO"/>
        </w:rPr>
        <w:t>Fuente: INPEC Elaboración propia</w:t>
      </w:r>
    </w:p>
    <w:p w14:paraId="2CFB3486" w14:textId="77777777" w:rsidR="003E28F0" w:rsidRPr="004854E7" w:rsidRDefault="003E28F0">
      <w:pPr>
        <w:pStyle w:val="Textoindependiente"/>
        <w:rPr>
          <w:sz w:val="33"/>
          <w:lang w:val="es-CO"/>
        </w:rPr>
      </w:pPr>
    </w:p>
    <w:p w14:paraId="3C1AB84B" w14:textId="77777777" w:rsidR="003E28F0" w:rsidRPr="004854E7" w:rsidRDefault="004854E7">
      <w:pPr>
        <w:pStyle w:val="Textoindependiente"/>
        <w:ind w:left="886"/>
        <w:rPr>
          <w:lang w:val="es-CO"/>
        </w:rPr>
      </w:pPr>
      <w:r w:rsidRPr="004854E7">
        <w:rPr>
          <w:lang w:val="es-CO"/>
        </w:rPr>
        <w:t xml:space="preserve">El </w:t>
      </w:r>
      <w:proofErr w:type="gramStart"/>
      <w:r w:rsidRPr="004854E7">
        <w:rPr>
          <w:lang w:val="es-CO"/>
        </w:rPr>
        <w:t>texto continua aquí</w:t>
      </w:r>
      <w:proofErr w:type="gramEnd"/>
    </w:p>
    <w:p w14:paraId="681CF740" w14:textId="77777777" w:rsidR="003E28F0" w:rsidRPr="004854E7" w:rsidRDefault="003E28F0">
      <w:pPr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3A464291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474993B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78273D21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4610CE2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A37F12C" w14:textId="77777777" w:rsidR="003E28F0" w:rsidRPr="004854E7" w:rsidRDefault="003E28F0">
      <w:pPr>
        <w:rPr>
          <w:sz w:val="20"/>
          <w:lang w:val="es-CO"/>
        </w:rPr>
        <w:sectPr w:rsidR="003E28F0" w:rsidRPr="004854E7">
          <w:pgSz w:w="12240" w:h="15840"/>
          <w:pgMar w:top="1220" w:right="0" w:bottom="280" w:left="1720" w:header="959" w:footer="0" w:gutter="0"/>
          <w:cols w:space="720"/>
        </w:sectPr>
      </w:pPr>
    </w:p>
    <w:p w14:paraId="7F2C123A" w14:textId="77777777" w:rsidR="003E28F0" w:rsidRPr="004854E7" w:rsidRDefault="003E28F0">
      <w:pPr>
        <w:pStyle w:val="Textoindependiente"/>
        <w:rPr>
          <w:sz w:val="14"/>
          <w:lang w:val="es-CO"/>
        </w:rPr>
      </w:pPr>
    </w:p>
    <w:p w14:paraId="58C434D4" w14:textId="77777777" w:rsidR="003E28F0" w:rsidRPr="004854E7" w:rsidRDefault="003E28F0">
      <w:pPr>
        <w:pStyle w:val="Textoindependiente"/>
        <w:rPr>
          <w:sz w:val="14"/>
          <w:lang w:val="es-CO"/>
        </w:rPr>
      </w:pPr>
    </w:p>
    <w:p w14:paraId="7A2B894C" w14:textId="77777777" w:rsidR="003E28F0" w:rsidRPr="004854E7" w:rsidRDefault="003E28F0">
      <w:pPr>
        <w:pStyle w:val="Textoindependiente"/>
        <w:rPr>
          <w:sz w:val="14"/>
          <w:lang w:val="es-CO"/>
        </w:rPr>
      </w:pPr>
    </w:p>
    <w:p w14:paraId="733F121B" w14:textId="77777777" w:rsidR="003E28F0" w:rsidRPr="004854E7" w:rsidRDefault="003E28F0">
      <w:pPr>
        <w:pStyle w:val="Textoindependiente"/>
        <w:spacing w:before="9"/>
        <w:rPr>
          <w:sz w:val="19"/>
          <w:lang w:val="es-CO"/>
        </w:rPr>
      </w:pPr>
    </w:p>
    <w:p w14:paraId="55A68C6B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bookmarkStart w:id="34" w:name="_bookmark6"/>
      <w:bookmarkEnd w:id="34"/>
      <w:r w:rsidRPr="004854E7">
        <w:rPr>
          <w:rFonts w:ascii="Arial"/>
          <w:color w:val="4D4D4D"/>
          <w:sz w:val="13"/>
          <w:lang w:val="es-CO"/>
        </w:rPr>
        <w:t>8000</w:t>
      </w:r>
    </w:p>
    <w:p w14:paraId="7165D363" w14:textId="77777777" w:rsidR="003E28F0" w:rsidRPr="004854E7" w:rsidRDefault="004854E7">
      <w:pPr>
        <w:spacing w:before="84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6000</w:t>
      </w:r>
    </w:p>
    <w:p w14:paraId="6A6B7A18" w14:textId="77777777" w:rsidR="003E28F0" w:rsidRPr="004854E7" w:rsidRDefault="004854E7">
      <w:pPr>
        <w:spacing w:before="85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4000</w:t>
      </w:r>
    </w:p>
    <w:p w14:paraId="3837D1BF" w14:textId="77777777" w:rsidR="003E28F0" w:rsidRPr="004854E7" w:rsidRDefault="004854E7">
      <w:pPr>
        <w:spacing w:before="84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50765CDC" w14:textId="77777777" w:rsidR="003E28F0" w:rsidRPr="004854E7" w:rsidRDefault="004854E7">
      <w:pPr>
        <w:spacing w:before="84" w:line="132" w:lineRule="exact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67D540E8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7B27EE14" w14:textId="77777777" w:rsidR="003E28F0" w:rsidRPr="004854E7" w:rsidRDefault="004854E7">
      <w:pPr>
        <w:spacing w:before="119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CENTRAL</w:t>
      </w:r>
    </w:p>
    <w:p w14:paraId="45E56163" w14:textId="77777777" w:rsidR="003E28F0" w:rsidRPr="004854E7" w:rsidRDefault="004854E7">
      <w:pPr>
        <w:spacing w:before="113"/>
        <w:ind w:left="895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0BD5F101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298B6544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3B8BA7E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40D756F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2030A18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04B21A7B" w14:textId="77777777" w:rsidR="003E28F0" w:rsidRPr="004854E7" w:rsidRDefault="003E28F0">
      <w:pPr>
        <w:pStyle w:val="Textoindependiente"/>
        <w:spacing w:before="9"/>
        <w:rPr>
          <w:rFonts w:ascii="Arial"/>
          <w:sz w:val="14"/>
          <w:lang w:val="es-CO"/>
        </w:rPr>
      </w:pPr>
    </w:p>
    <w:p w14:paraId="3FAE9103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>
        <w:pict w14:anchorId="1C92F645">
          <v:group id="_x0000_s1951" style="position:absolute;left:0;text-align:left;margin-left:147.55pt;margin-top:-11.4pt;width:155.4pt;height:49.1pt;z-index:251632640;mso-position-horizontal-relative:page" coordorigin="2951,-228" coordsize="3108,982">
            <v:shape id="_x0000_s1964" style="position:absolute;left:925;top:-875;width:4122;height:1303" coordorigin="926,-875" coordsize="4122,1303" o:spt="100" adj="0,,0" path="m2951,627r3107,m2951,394r3107,m2951,160r3107,m2951,-74r3107,m3266,754r,-982m3977,754r,-982m4682,754r,-982m5387,754r,-982e" filled="f" strokecolor="#ebebeb" strokeweight=".14097mm">
              <v:stroke joinstyle="round"/>
              <v:formulas/>
              <v:path arrowok="t" o:connecttype="segments"/>
            </v:shape>
            <v:shape id="_x0000_s1963" style="position:absolute;left:925;top:-875;width:4122;height:1303" coordorigin="926,-875" coordsize="4122,1303" o:spt="100" adj="0,,0" path="m2951,744r3107,m2951,510r3107,m2951,277r3107,m2951,43r3107,m2951,-191r3107,m3621,754r,-982m4332,754r,-982m5032,754r,-982m5743,754r,-982e" filled="f" strokecolor="#ebebeb" strokeweight=".28458mm">
              <v:stroke joinstyle="round"/>
              <v:formulas/>
              <v:path arrowok="t" o:connecttype="segments"/>
            </v:shape>
            <v:shape id="_x0000_s1962" style="position:absolute;left:3091;top:-48;width:2825;height:203" coordorigin="3092,-47" coordsize="2825,203" path="m3092,116r112,-14l3324,77,3440,51,3559,27,3675,9,3795,-2r120,-29l4031,-32r120,-14l4267,-47r119,174l4506,79r108,31l4734,111r116,l4970,96,5086,53r119,-8l5325,39r116,-8l5561,20,5677,3r120,152l5916,152e" filled="f" strokecolor="#f8766d" strokeweight=".28458mm">
              <v:path arrowok="t"/>
            </v:shape>
            <v:shape id="_x0000_s1961" style="position:absolute;left:3091;top:-184;width:2825;height:83" coordorigin="3092,-183" coordsize="2825,83" path="m3092,-101r112,l3324,-109r116,-27l3559,-146r116,-3l3795,-154r120,18l4031,-146r120,3l4267,-137r119,-46l4506,-183r108,11l4734,-168r116,28l4970,-159r116,-14l5205,-168r120,3l5441,-165r120,-2l5677,-168r120,-2l5916,-182e" filled="f" strokecolor="#db8e00" strokeweight=".28458mm">
              <v:path arrowok="t"/>
            </v:shape>
            <v:shape id="_x0000_s1960" style="position:absolute;left:3091;top:-63;width:2825;height:38" coordorigin="3092,-63" coordsize="2825,38" path="m3092,-36r112,-2l3324,-46r116,-11l3559,-55r116,-2l3795,-63r120,2l4031,-56r120,l4267,-46r119,-10l4506,-56r108,5l4734,-50r116,14l4970,-30r116,-18l5205,-42r120,7l5441,-29r120,-1l5677,-25r120,-23l5916,-46e" filled="f" strokecolor="#aea200" strokeweight=".28458mm">
              <v:path arrowok="t"/>
            </v:shape>
            <v:shape id="_x0000_s1959" style="position:absolute;left:3091;top:59;width:2825;height:58" coordorigin="3092,60" coordsize="2825,58" path="m3092,118r112,-2l3324,113r116,-4l3559,108r116,-4l3795,101r120,2l4031,105r120,-3l4267,108,4386,61r120,l4614,60r120,7l4850,78r120,14l5086,85r119,5l5325,99r116,2l5561,103r116,6l5797,66r119,2e" filled="f" strokecolor="#64b200" strokeweight=".28458mm">
              <v:path arrowok="t"/>
            </v:shape>
            <v:line id="_x0000_s1958" style="position:absolute" from="3084,281" to="5924,281" strokecolor="#00bd5c" strokeweight=".96014mm"/>
            <v:line id="_x0000_s1957" style="position:absolute" from="3084,407" to="5924,407" strokecolor="#00c1a7" strokeweight=".97078mm"/>
            <v:line id="_x0000_s1956" style="position:absolute" from="3084,512" to="5924,512" strokecolor="#00bade" strokeweight=".71014mm"/>
            <v:line id="_x0000_s1955" style="position:absolute" from="3084,594" to="5924,594" strokecolor="#00a6ff" strokeweight=".62236mm"/>
            <v:line id="_x0000_s1954" style="position:absolute" from="3084,653" to="5924,653" strokecolor="#b385ff" strokeweight=".54789mm"/>
            <v:rect id="_x0000_s1953" style="position:absolute;left:3083;top:684;width:2841;height:25" fillcolor="#ef67eb" stroked="f"/>
            <v:rect id="_x0000_s1952" style="position:absolute;left:3083;top:688;width:2841;height:29" fillcolor="#ff63b6" stroked="f"/>
            <w10:wrap anchorx="page"/>
          </v:group>
        </w:pict>
      </w: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400</w:t>
      </w:r>
    </w:p>
    <w:p w14:paraId="26FE0000" w14:textId="77777777" w:rsidR="003E28F0" w:rsidRPr="004854E7" w:rsidRDefault="003E28F0">
      <w:pPr>
        <w:pStyle w:val="Textoindependiente"/>
        <w:spacing w:before="10"/>
        <w:rPr>
          <w:rFonts w:ascii="Arial"/>
          <w:sz w:val="14"/>
          <w:lang w:val="es-CO"/>
        </w:rPr>
      </w:pPr>
    </w:p>
    <w:p w14:paraId="7952C6A7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200</w:t>
      </w:r>
    </w:p>
    <w:p w14:paraId="779BFFE2" w14:textId="77777777" w:rsidR="003E28F0" w:rsidRPr="004854E7" w:rsidRDefault="003E28F0">
      <w:pPr>
        <w:pStyle w:val="Textoindependiente"/>
        <w:spacing w:before="10"/>
        <w:rPr>
          <w:rFonts w:ascii="Arial"/>
          <w:sz w:val="14"/>
          <w:lang w:val="es-CO"/>
        </w:rPr>
      </w:pPr>
    </w:p>
    <w:p w14:paraId="36B46DD3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42E600B5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0CB5FD6B" w14:textId="77777777" w:rsidR="003E28F0" w:rsidRPr="004854E7" w:rsidRDefault="004854E7">
      <w:pPr>
        <w:spacing w:before="119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CENTRAL</w:t>
      </w:r>
    </w:p>
    <w:p w14:paraId="3CC7A74C" w14:textId="77777777" w:rsidR="003E28F0" w:rsidRPr="004854E7" w:rsidRDefault="004854E7">
      <w:pPr>
        <w:spacing w:before="113"/>
        <w:ind w:left="929"/>
        <w:rPr>
          <w:rFonts w:ascii="Arial"/>
          <w:sz w:val="13"/>
          <w:lang w:val="es-CO"/>
        </w:rPr>
      </w:pPr>
      <w:r>
        <w:pict w14:anchorId="4CFE6492">
          <v:group id="_x0000_s1937" style="position:absolute;left:0;text-align:left;margin-left:322.05pt;margin-top:15.9pt;width:155.4pt;height:49.1pt;z-index:251638784;mso-position-horizontal-relative:page" coordorigin="6441,318" coordsize="3108,982">
            <v:shape id="_x0000_s1950" style="position:absolute;left:5555;top:-330;width:4122;height:1303" coordorigin="5555,-329" coordsize="4122,1303" o:spt="100" adj="0,,0" path="m6441,1099r3107,m6441,779r3107,m6441,458r3107,m6756,1299r,-981m7467,1299r,-981m8172,1299r,-981m8877,1299r,-981e" filled="f" strokecolor="#ebebeb" strokeweight=".14097mm">
              <v:stroke joinstyle="round"/>
              <v:formulas/>
              <v:path arrowok="t" o:connecttype="segments"/>
            </v:shape>
            <v:shape id="_x0000_s1949" style="position:absolute;left:5555;top:-330;width:4122;height:1303" coordorigin="5555,-329" coordsize="4122,1303" o:spt="100" adj="0,,0" path="m6441,1260r3107,m6441,939r3107,m6441,619r3107,m7112,1299r,-981m7823,1299r,-981m8522,1299r,-981m9233,1299r,-981e" filled="f" strokecolor="#ebebeb" strokeweight=".28458mm">
              <v:stroke joinstyle="round"/>
              <v:formulas/>
              <v:path arrowok="t" o:connecttype="segments"/>
            </v:shape>
            <v:shape id="_x0000_s1948" style="position:absolute;left:6582;top:536;width:2825;height:180" coordorigin="6582,537" coordsize="2825,180" path="m6582,591r112,-12l6814,574r116,-7l7050,551r116,5l7286,571r119,6l7521,550r120,-13l7757,558r120,158l7996,716r109,-25l8224,689r116,-30l8460,643r116,-13l8696,665r120,-37l8932,607r119,-12l9167,566r120,139l9407,691e" filled="f" strokecolor="#f8766d" strokeweight=".28458mm">
              <v:path arrowok="t"/>
            </v:shape>
            <v:shape id="_x0000_s1947" style="position:absolute;left:6582;top:362;width:2825;height:138" coordorigin="6582,362" coordsize="2825,138" path="m6582,444r112,-3l6814,425r116,14l7050,438r116,14l7286,429r119,5l7521,471r120,-3l7757,500r120,-54l7996,373r109,76l8224,463r116,3l8460,417r116,-8l8696,391r120,-2l8932,396r119,-23l9167,394r120,-5l9407,362e" filled="f" strokecolor="#db8e00" strokeweight=".28458mm">
              <v:path arrowok="t"/>
            </v:shape>
            <v:shape id="_x0000_s1946" style="position:absolute;left:6582;top:469;width:2825;height:100" coordorigin="6582,470" coordsize="2825,100" path="m6582,478r112,-8l6814,482r116,l7050,492r116,6l7286,524r119,3l7521,534r120,-7l7757,530r120,39l7996,543r109,-14l8224,514r116,20l8460,543r116,3l8696,556r120,-3l8932,534r119,-4l9167,550r120,-37l9407,518e" filled="f" strokecolor="#aea200" strokeweight=".28458mm">
              <v:path arrowok="t"/>
            </v:shape>
            <v:shape id="_x0000_s1945" style="position:absolute;left:6582;top:609;width:2825;height:69" coordorigin="6582,609" coordsize="2825,69" path="m6582,649r112,11l6814,654r116,-16l7050,639r116,-4l7286,639r119,7l7521,660r120,8l7757,678r120,-53l7996,625r109,-16l8224,612r116,13l8460,651r116,3l8696,643r120,-4l8932,623r119,2l9167,643r120,-7l9407,627e" filled="f" strokecolor="#64b200" strokeweight=".28458mm">
              <v:path arrowok="t"/>
            </v:shape>
            <v:shape id="_x0000_s1944" style="position:absolute;left:6582;top:772;width:2825;height:66" coordorigin="6582,772" coordsize="2825,66" path="m6582,792r112,-13l6814,772r116,8l7050,779r116,21l7286,800r119,-2l7521,816r120,13l7757,830r120,-5l7996,825r109,-9l8224,806r116,3l8460,816r116,9l8696,837r120,l8932,838r119,-19l9167,825r120,-40l9407,790e" filled="f" strokecolor="#00bd5c" strokeweight=".28458mm">
              <v:path arrowok="t"/>
            </v:shape>
            <v:shape id="_x0000_s1943" style="position:absolute;left:6582;top:892;width:2825;height:65" coordorigin="6582,893" coordsize="2825,65" path="m6582,925r112,-10l6814,920r116,1l7050,925r116,-4l7286,931r119,5l7521,937r120,18l7757,957r120,-29l7996,928r109,1l8224,925r116,14l8460,929r116,-1l8696,933r120,-2l8932,934r119,7l9167,936r120,-32l9407,893e" filled="f" strokecolor="#00c1a7" strokeweight=".28458mm">
              <v:path arrowok="t"/>
            </v:shape>
            <v:shape id="_x0000_s1942" style="position:absolute;left:6582;top:1001;width:2825;height:57" coordorigin="6582,1002" coordsize="2825,57" path="m6582,1003r112,-1l6814,1008r116,-5l7050,1002r116,4l7286,1005r119,1l7521,1008r120,5l7757,1018r120,-12l7996,1006r109,5l8224,1006r116,12l8460,1034r116,11l8696,1050r120,4l8932,1056r119,2l9167,1048r120,-18l9407,1034e" filled="f" strokecolor="#00bade" strokeweight=".28458mm">
              <v:path arrowok="t"/>
            </v:shape>
            <v:line id="_x0000_s1941" style="position:absolute" from="6574,1109" to="9415,1109" strokecolor="#00a6ff" strokeweight="1.93pt"/>
            <v:rect id="_x0000_s1940" style="position:absolute;left:6574;top:1173;width:2841;height:50" fillcolor="#b385ff" stroked="f"/>
            <v:rect id="_x0000_s1939" style="position:absolute;left:6574;top:1213;width:2841;height:33" fillcolor="#ef67eb" stroked="f"/>
            <v:rect id="_x0000_s1938" style="position:absolute;left:6574;top:1230;width:2841;height:33" fillcolor="#ff63b6" stroked="f"/>
            <w10:wrap anchorx="page"/>
          </v:group>
        </w:pict>
      </w:r>
      <w:r w:rsidRPr="004854E7">
        <w:rPr>
          <w:rFonts w:ascii="Arial"/>
          <w:color w:val="1A1A1A"/>
          <w:w w:val="105"/>
          <w:sz w:val="13"/>
          <w:lang w:val="es-CO"/>
        </w:rPr>
        <w:t>Mujeres</w:t>
      </w:r>
    </w:p>
    <w:p w14:paraId="5269D5A4" w14:textId="77777777" w:rsidR="003E28F0" w:rsidRPr="004854E7" w:rsidRDefault="003E28F0">
      <w:pPr>
        <w:rPr>
          <w:rFonts w:asci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4" w:space="720" w:equalWidth="0">
            <w:col w:w="1197" w:space="416"/>
            <w:col w:w="1528" w:space="425"/>
            <w:col w:w="1121" w:space="416"/>
            <w:col w:w="5417"/>
          </w:cols>
        </w:sectPr>
      </w:pPr>
    </w:p>
    <w:p w14:paraId="4135D5E9" w14:textId="77777777" w:rsidR="003E28F0" w:rsidRPr="004854E7" w:rsidRDefault="004854E7">
      <w:pPr>
        <w:tabs>
          <w:tab w:val="left" w:pos="5125"/>
        </w:tabs>
        <w:spacing w:before="1"/>
        <w:ind w:left="1635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2016−07     2017−01  </w:t>
      </w:r>
      <w:r w:rsidRPr="004854E7">
        <w:rPr>
          <w:rFonts w:ascii="Arial" w:hAnsi="Arial"/>
          <w:color w:val="4D4D4D"/>
          <w:spacing w:val="3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3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  <w:t>2016−07 2017−01 2017−07</w:t>
      </w:r>
      <w:r w:rsidRPr="004854E7">
        <w:rPr>
          <w:rFonts w:ascii="Arial" w:hAnsi="Arial"/>
          <w:color w:val="4D4D4D"/>
          <w:spacing w:val="29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</w:p>
    <w:p w14:paraId="495C239C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6ECEFAF3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157E2FF8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250301F4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7F6EC4B4" w14:textId="77777777" w:rsidR="003E28F0" w:rsidRPr="004854E7" w:rsidRDefault="003E28F0">
      <w:pPr>
        <w:pStyle w:val="Textoindependiente"/>
        <w:spacing w:before="10"/>
        <w:rPr>
          <w:rFonts w:ascii="Arial"/>
          <w:sz w:val="14"/>
          <w:lang w:val="es-CO"/>
        </w:rPr>
      </w:pPr>
    </w:p>
    <w:p w14:paraId="577D3024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3000</w:t>
      </w:r>
    </w:p>
    <w:p w14:paraId="78ACAD91" w14:textId="77777777" w:rsidR="003E28F0" w:rsidRPr="004854E7" w:rsidRDefault="004854E7">
      <w:pPr>
        <w:spacing w:before="124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138B8160" w14:textId="77777777" w:rsidR="003E28F0" w:rsidRPr="004854E7" w:rsidRDefault="004854E7">
      <w:pPr>
        <w:spacing w:before="124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1000</w:t>
      </w:r>
    </w:p>
    <w:p w14:paraId="69EEF05A" w14:textId="77777777" w:rsidR="003E28F0" w:rsidRPr="004854E7" w:rsidRDefault="004854E7">
      <w:pPr>
        <w:spacing w:before="124" w:line="137" w:lineRule="exact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0E879A8B" w14:textId="77777777" w:rsidR="003E28F0" w:rsidRPr="004854E7" w:rsidRDefault="004854E7">
      <w:pPr>
        <w:spacing w:before="114"/>
        <w:ind w:left="831" w:right="17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NOROESTE</w:t>
      </w:r>
    </w:p>
    <w:p w14:paraId="034084EA" w14:textId="77777777" w:rsidR="003E28F0" w:rsidRPr="004854E7" w:rsidRDefault="004854E7">
      <w:pPr>
        <w:spacing w:before="113"/>
        <w:ind w:left="831" w:right="17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5D37C43F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3F708A6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5B7AFA12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17D85E28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2A0E14C" w14:textId="77777777" w:rsidR="003E28F0" w:rsidRPr="004854E7" w:rsidRDefault="003E28F0">
      <w:pPr>
        <w:pStyle w:val="Textoindependiente"/>
        <w:spacing w:before="10"/>
        <w:rPr>
          <w:rFonts w:ascii="Arial"/>
          <w:sz w:val="12"/>
          <w:lang w:val="es-CO"/>
        </w:rPr>
      </w:pPr>
    </w:p>
    <w:p w14:paraId="50F0065C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>
        <w:pict w14:anchorId="56651505">
          <v:group id="_x0000_s1923" style="position:absolute;left:0;text-align:left;margin-left:147.55pt;margin-top:-10.55pt;width:155.4pt;height:49.1pt;z-index:251633664;mso-position-horizontal-relative:page" coordorigin="2951,-211" coordsize="3108,982">
            <v:shape id="_x0000_s1936" style="position:absolute;left:925;top:-283;width:4122;height:1303" coordorigin="926,-283" coordsize="4122,1303" o:spt="100" adj="0,,0" path="m2951,619r3107,m2951,345r3107,m2951,72r3107,m2951,-202r3107,m3266,771r,-982m3977,771r,-982m4682,771r,-982m5387,771r,-982e" filled="f" strokecolor="#ebebeb" strokeweight=".14097mm">
              <v:stroke joinstyle="round"/>
              <v:formulas/>
              <v:path arrowok="t" o:connecttype="segments"/>
            </v:shape>
            <v:shape id="_x0000_s1935" style="position:absolute;left:925;top:-283;width:4122;height:1303" coordorigin="926,-283" coordsize="4122,1303" o:spt="100" adj="0,,0" path="m2951,756r3107,m2951,482r3107,m2951,209r3107,m2951,-65r3107,m3621,771r,-982m4332,771r,-982m5032,771r,-982m5743,771r,-982e" filled="f" strokecolor="#ebebeb" strokeweight=".28458mm">
              <v:stroke joinstyle="round"/>
              <v:formulas/>
              <v:path arrowok="t" o:connecttype="segments"/>
            </v:shape>
            <v:shape id="_x0000_s1934" style="position:absolute;left:3091;top:-47;width:2825;height:217" coordorigin="3092,-47" coordsize="2825,217" path="m3092,-10r112,-15l3324,-19r116,17l3559,11r116,12l3795,23r120,-46l4031,-40r120,-7l4267,-34r119,149l4506,169r108,-54l4734,104r116,-6l4970,68,5086,50,5205,38r120,4l5441,33r120,7l5677,41r120,113l5916,165e" filled="f" strokecolor="#f8766d" strokeweight=".28458mm">
              <v:path arrowok="t"/>
            </v:shape>
            <v:shape id="_x0000_s1933" style="position:absolute;left:3091;top:-167;width:2825;height:180" coordorigin="3092,-167" coordsize="2825,180" path="m3092,-165r112,-2l3324,-124r116,20l3559,-66r116,34l3795,-50r120,-6l4031,-67r120,21l4267,-44,4386,6,4506,r108,-13l4734,7,4850,6,4970,2r116,4l5205,-14r120,11l5441,3r120,9l5677,13r120,-3l5916,-9e" filled="f" strokecolor="#db8e00" strokeweight=".28458mm">
              <v:path arrowok="t"/>
            </v:shape>
            <v:shape id="_x0000_s1932" style="position:absolute;left:3091;top:-74;width:2825;height:167" coordorigin="3092,-74" coordsize="2825,167" path="m3092,-70r112,-4l3324,-55r116,31l3559,r116,21l3795,48r120,-9l4031,39r120,6l4267,49,4386,29r120,55l4614,58r120,6l4850,60r120,5l5086,67r119,-2l5325,71r116,1l5561,87r116,6l5797,78r119,1e" filled="f" strokecolor="#aea200" strokeweight=".28458mm">
              <v:path arrowok="t"/>
            </v:shape>
            <v:shape id="_x0000_s1931" style="position:absolute;left:3091;top:149;width:2825;height:109" coordorigin="3092,150" coordsize="2825,109" path="m3092,150r112,3l3324,159r116,12l3559,193r116,17l3795,229r120,-6l4031,221r120,l4267,228r119,-30l4506,198r108,26l4734,231r116,6l4970,248r116,-5l5205,242r120,4l5441,248r120,9l5677,258r120,-60l5916,203e" filled="f" strokecolor="#64b200" strokeweight=".28458mm">
              <v:path arrowok="t"/>
            </v:shape>
            <v:shape id="_x0000_s1930" style="position:absolute;left:3091;top:403;width:2825;height:51" coordorigin="3092,403" coordsize="2825,51" path="m3092,403r112,3l3324,416r116,12l3559,433r116,4l3795,450r120,-8l4031,443r120,3l4267,447r119,-21l4506,426r108,10l4734,438r116,2l4970,441r116,l5205,441r120,6l5441,449r120,2l5677,454r120,-27l5916,426e" filled="f" strokecolor="#00bd5c" strokeweight=".28458mm">
              <v:path arrowok="t"/>
            </v:shape>
            <v:shape id="_x0000_s1929" style="position:absolute;left:3091;top:489;width:2825;height:59" coordorigin="3092,489" coordsize="2825,59" path="m3092,489r112,l3324,496r116,8l3559,511r116,5l3795,528r120,-1l4031,528r120,2l4267,530r119,-12l4506,518r108,12l4734,532r116,2l4970,536r116,-2l5205,534r120,7l5441,545r120,-1l5677,548r120,-14l5916,535e" filled="f" strokecolor="#00c1a7" strokeweight=".28458mm">
              <v:path arrowok="t"/>
            </v:shape>
            <v:shape id="_x0000_s1928" style="position:absolute;left:3091;top:569;width:2825;height:35" coordorigin="3092,570" coordsize="2825,35" path="m3092,571r112,-1l3324,574r116,8l3559,586r116,4l3795,592r120,-1l4031,588r120,4l4267,593r119,-2l4506,591r108,9l4734,605r116,-1l4970,605r116,-3l5205,600r120,3l5441,599r120,5l5677,604r120,-14l5916,590e" filled="f" strokecolor="#00bade" strokeweight=".28458mm">
              <v:path arrowok="t"/>
            </v:shape>
            <v:line id="_x0000_s1927" style="position:absolute" from="3084,642" to="5924,642" strokecolor="#00a6ff" strokeweight=".58247mm"/>
            <v:line id="_x0000_s1926" style="position:absolute" from="3084,681" to="5924,681" strokecolor="#b385ff" strokeweight=".43086mm"/>
            <v:rect id="_x0000_s1925" style="position:absolute;left:3083;top:707;width:2841;height:27" fillcolor="#ef67eb" stroked="f"/>
            <v:rect id="_x0000_s1924" style="position:absolute;left:3083;top:710;width:2841;height:23" fillcolor="#ff63b6" stroked="f"/>
            <w10:wrap anchorx="page"/>
          </v:group>
        </w:pict>
      </w: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200</w:t>
      </w:r>
    </w:p>
    <w:p w14:paraId="2330EAE3" w14:textId="77777777" w:rsidR="003E28F0" w:rsidRPr="004854E7" w:rsidRDefault="003E28F0">
      <w:pPr>
        <w:pStyle w:val="Textoindependiente"/>
        <w:spacing w:before="11"/>
        <w:rPr>
          <w:rFonts w:ascii="Arial"/>
          <w:sz w:val="15"/>
          <w:lang w:val="es-CO"/>
        </w:rPr>
      </w:pPr>
    </w:p>
    <w:p w14:paraId="26AFDCC9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100</w:t>
      </w:r>
    </w:p>
    <w:p w14:paraId="43B5C816" w14:textId="77777777" w:rsidR="003E28F0" w:rsidRPr="004854E7" w:rsidRDefault="003E28F0">
      <w:pPr>
        <w:pStyle w:val="Textoindependiente"/>
        <w:rPr>
          <w:rFonts w:ascii="Arial"/>
          <w:sz w:val="16"/>
          <w:lang w:val="es-CO"/>
        </w:rPr>
      </w:pPr>
    </w:p>
    <w:p w14:paraId="2FC9CF42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6C20D397" w14:textId="77777777" w:rsidR="003E28F0" w:rsidRPr="004854E7" w:rsidRDefault="004854E7">
      <w:pPr>
        <w:spacing w:before="114"/>
        <w:ind w:left="832" w:right="3841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NOROESTE</w:t>
      </w:r>
    </w:p>
    <w:p w14:paraId="42624609" w14:textId="77777777" w:rsidR="003E28F0" w:rsidRPr="004854E7" w:rsidRDefault="004854E7">
      <w:pPr>
        <w:spacing w:before="113"/>
        <w:ind w:left="832" w:right="3841"/>
        <w:jc w:val="center"/>
        <w:rPr>
          <w:rFonts w:ascii="Arial"/>
          <w:sz w:val="13"/>
          <w:lang w:val="es-CO"/>
        </w:rPr>
      </w:pPr>
      <w:r>
        <w:pict w14:anchorId="7EE454CD">
          <v:group id="_x0000_s1909" style="position:absolute;left:0;text-align:left;margin-left:322.05pt;margin-top:15.9pt;width:155.4pt;height:49.1pt;z-index:251639808;mso-position-horizontal-relative:page" coordorigin="6441,318" coordsize="3108,982">
            <v:shape id="_x0000_s1922" style="position:absolute;left:5555;top:245;width:4122;height:1303" coordorigin="5555,246" coordsize="4122,1303" o:spt="100" adj="0,,0" path="m6441,1101r3107,m6441,768r3107,m6441,435r3107,m6756,1299r,-981m7467,1299r,-981m8172,1299r,-981m8877,1299r,-981e" filled="f" strokecolor="#ebebeb" strokeweight=".14097mm">
              <v:stroke joinstyle="round"/>
              <v:formulas/>
              <v:path arrowok="t" o:connecttype="segments"/>
            </v:shape>
            <v:shape id="_x0000_s1921" style="position:absolute;left:5555;top:245;width:4122;height:1303" coordorigin="5555,246" coordsize="4122,1303" o:spt="100" adj="0,,0" path="m6441,1268r3107,m6441,935r3107,m6441,602r3107,m7112,1299r,-981m7823,1299r,-981m8522,1299r,-981m9233,1299r,-981e" filled="f" strokecolor="#ebebeb" strokeweight=".28458mm">
              <v:stroke joinstyle="round"/>
              <v:formulas/>
              <v:path arrowok="t" o:connecttype="segments"/>
            </v:shape>
            <v:shape id="_x0000_s1920" style="position:absolute;left:6582;top:448;width:2825;height:194" coordorigin="6582,449" coordsize="2825,194" path="m6582,629r112,-24l6814,595r116,47l7050,615r116,-3l7286,595r119,-66l7521,519r120,-40l7757,475r120,127l7996,552r109,-10l8224,539r116,-54l8460,472r116,-23l8696,449r120,20l8932,455r119,44l9167,555r120,47l9407,639e" filled="f" strokecolor="#f8766d" strokeweight=".28458mm">
              <v:path arrowok="t"/>
            </v:shape>
            <v:shape id="_x0000_s1919" style="position:absolute;left:6582;top:362;width:2825;height:164" coordorigin="6582,362" coordsize="2825,164" path="m6582,432r112,-36l6814,415r116,-23l7050,362r116,l7286,375r119,l7521,392r120,-3l7757,396r120,23l7996,405r109,17l8224,425r116,-20l8460,422r116,7l8696,425r120,44l8932,459r119,20l9167,509r120,16l9407,465e" filled="f" strokecolor="#db8e00" strokeweight=".28458mm">
              <v:path arrowok="t"/>
            </v:shape>
            <v:shape id="_x0000_s1918" style="position:absolute;left:6582;top:445;width:2825;height:140" coordorigin="6582,445" coordsize="2825,140" path="m6582,525r112,-43l6814,492r116,23l7050,512r116,20l7286,549r119,-10l7521,539r120,3l7757,535r120,-16l7996,445r109,30l8224,502r116,3l8460,515r116,-3l8696,509r120,36l8932,539r119,-24l9167,492r120,93l9407,575e" filled="f" strokecolor="#aea200" strokeweight=".28458mm">
              <v:path arrowok="t"/>
            </v:shape>
            <v:shape id="_x0000_s1917" style="position:absolute;left:6582;top:552;width:2825;height:84" coordorigin="6582,552" coordsize="2825,84" path="m6582,609r112,-10l6814,595r116,20l7050,582r116,30l7286,635r119,-6l7521,619r120,3l7757,635r120,-10l7996,625r109,-30l8224,595r116,10l8460,599r116,3l8696,595r120,34l8932,622r119,-17l9167,592r120,-23l9407,552e" filled="f" strokecolor="#64b200" strokeweight=".28458mm">
              <v:path arrowok="t"/>
            </v:shape>
            <v:shape id="_x0000_s1916" style="position:absolute;left:6582;top:671;width:2825;height:140" coordorigin="6582,672" coordsize="2825,140" path="m6582,802r112,10l6814,795r116,-7l7050,775r116,l7286,782r119,-10l7521,768r120,11l7757,788r120,-69l7996,719r109,-20l8224,715r116,4l8460,705r116,-33l8696,675r120,37l8932,715r119,-10l9167,705r120,-26l9407,682e" filled="f" strokecolor="#00bd5c" strokeweight=".28458mm">
              <v:path arrowok="t"/>
            </v:shape>
            <v:shape id="_x0000_s1915" style="position:absolute;left:6582;top:825;width:2825;height:77" coordorigin="6582,825" coordsize="2825,77" path="m6582,862r112,-17l6814,845r116,l7050,835r116,3l7286,848r119,4l7521,842r120,-14l7757,825r120,70l7996,895r109,l8224,902r116,-7l8460,888r116,-6l8696,858r120,24l8932,878r119,-6l9167,878r120,-23l9407,862e" filled="f" strokecolor="#00c1a7" strokeweight=".28458mm">
              <v:path arrowok="t"/>
            </v:shape>
            <v:shape id="_x0000_s1914" style="position:absolute;left:6582;top:928;width:2825;height:80" coordorigin="6582,928" coordsize="2825,80" path="m6582,1008r112,-20l6814,985r116,-3l7050,985r116,-3l7286,982r119,-4l7521,988r120,7l7757,995r120,-57l7996,938r109,-3l8224,942r116,-7l8460,928r116,7l8696,932r120,10l8932,938r119,-6l9167,932r120,20l9407,952e" filled="f" strokecolor="#00bade" strokeweight=".28458mm">
              <v:path arrowok="t"/>
            </v:shape>
            <v:shape id="_x0000_s1913" style="position:absolute;left:6582;top:998;width:2825;height:54" coordorigin="6582,998" coordsize="2825,54" path="m6582,1045r112,-13l6814,1032r116,6l7050,1032r116,-7l7286,1038r119,7l7521,1048r120,l7757,1045r120,7l7996,1052r109,-17l8224,1038r116,-10l8460,1022r116,-10l8696,1015r120,-7l8932,1018r119,10l9167,1015r120,-13l9407,998e" filled="f" strokecolor="#00a6ff" strokeweight=".28458mm">
              <v:path arrowok="t"/>
            </v:shape>
            <v:shape id="_x0000_s1912" style="position:absolute;left:6582;top:1111;width:2825;height:64" coordorigin="6582,1111" coordsize="2825,64" path="m6582,1162r112,-7l6814,1151r116,4l7050,1151r116,-3l7286,1145r119,17l7521,1165r120,10l7757,1175r120,-44l7996,1131r109,-3l8224,1135r116,-10l8460,1128r116,-3l8696,1128r120,l8932,1135r119,l9167,1135r120,-20l9407,1111e" filled="f" strokecolor="#b385ff" strokeweight=".28458mm">
              <v:path arrowok="t"/>
            </v:shape>
            <v:rect id="_x0000_s1911" style="position:absolute;left:6574;top:1230;width:2841;height:33" fillcolor="#ef67eb" stroked="f"/>
            <v:rect id="_x0000_s1910" style="position:absolute;left:6574;top:1233;width:2841;height:30" fillcolor="#ff63b6" stroked="f"/>
            <w10:wrap anchorx="page"/>
          </v:group>
        </w:pict>
      </w:r>
      <w:r w:rsidRPr="004854E7">
        <w:rPr>
          <w:rFonts w:ascii="Arial"/>
          <w:color w:val="1A1A1A"/>
          <w:w w:val="105"/>
          <w:sz w:val="13"/>
          <w:lang w:val="es-CO"/>
        </w:rPr>
        <w:t>Mujeres</w:t>
      </w:r>
    </w:p>
    <w:p w14:paraId="4F259C9D" w14:textId="77777777" w:rsidR="003E28F0" w:rsidRPr="004854E7" w:rsidRDefault="003E28F0">
      <w:pPr>
        <w:jc w:val="center"/>
        <w:rPr>
          <w:rFonts w:asci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4" w:space="720" w:equalWidth="0">
            <w:col w:w="1197" w:space="354"/>
            <w:col w:w="1654" w:space="361"/>
            <w:col w:w="1121" w:space="353"/>
            <w:col w:w="5480"/>
          </w:cols>
        </w:sectPr>
      </w:pPr>
    </w:p>
    <w:p w14:paraId="70F6089A" w14:textId="77777777" w:rsidR="003E28F0" w:rsidRPr="004854E7" w:rsidRDefault="004854E7">
      <w:pPr>
        <w:tabs>
          <w:tab w:val="left" w:pos="5125"/>
        </w:tabs>
        <w:spacing w:before="1"/>
        <w:ind w:left="1635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2016−07     2017−01  </w:t>
      </w:r>
      <w:r w:rsidRPr="004854E7">
        <w:rPr>
          <w:rFonts w:ascii="Arial" w:hAnsi="Arial"/>
          <w:color w:val="4D4D4D"/>
          <w:spacing w:val="3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3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  <w:t>2016−07 2017−01 2017−07</w:t>
      </w:r>
      <w:r w:rsidRPr="004854E7">
        <w:rPr>
          <w:rFonts w:ascii="Arial" w:hAnsi="Arial"/>
          <w:color w:val="4D4D4D"/>
          <w:spacing w:val="29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</w:p>
    <w:p w14:paraId="29B4E66C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1BF8750F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25AF804A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58D9676E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2761CAEB" w14:textId="77777777" w:rsidR="003E28F0" w:rsidRPr="004854E7" w:rsidRDefault="004854E7">
      <w:pPr>
        <w:spacing w:before="104"/>
        <w:ind w:right="38"/>
        <w:jc w:val="right"/>
        <w:rPr>
          <w:rFonts w:ascii="Arial"/>
          <w:sz w:val="13"/>
          <w:lang w:val="es-CO"/>
        </w:rPr>
      </w:pPr>
      <w:r>
        <w:pict w14:anchorId="18964392">
          <v:shape id="_x0000_s1908" type="#_x0000_t202" style="position:absolute;left:0;text-align:left;margin-left:114.2pt;margin-top:14.75pt;width:11.3pt;height:117.4pt;z-index:251650048;mso-position-horizontal-relative:page" filled="f" stroked="f">
            <v:textbox style="layout-flow:vertical;mso-layout-flow-alt:bottom-to-top" inset="0,0,0,0">
              <w:txbxContent>
                <w:p w14:paraId="6380F4B0" w14:textId="77777777" w:rsidR="004854E7" w:rsidRDefault="004854E7">
                  <w:pPr>
                    <w:spacing w:before="20"/>
                    <w:ind w:left="20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w w:val="105"/>
                      <w:sz w:val="16"/>
                    </w:rPr>
                    <w:t>Población</w:t>
                  </w:r>
                  <w:proofErr w:type="spellEnd"/>
                  <w:r>
                    <w:rPr>
                      <w:rFonts w:ascii="Arial" w:hAnsi="Arial"/>
                      <w:spacing w:val="-10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w w:val="105"/>
                      <w:sz w:val="16"/>
                    </w:rPr>
                    <w:t>privada</w:t>
                  </w:r>
                  <w:proofErr w:type="spellEnd"/>
                  <w:r>
                    <w:rPr>
                      <w:rFonts w:ascii="Arial" w:hAnsi="Arial"/>
                      <w:spacing w:val="-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de</w:t>
                  </w:r>
                  <w:r>
                    <w:rPr>
                      <w:rFonts w:ascii="Arial" w:hAnsi="Arial"/>
                      <w:spacing w:val="-1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la</w:t>
                  </w:r>
                  <w:r>
                    <w:rPr>
                      <w:rFonts w:ascii="Arial" w:hAnsi="Arial"/>
                      <w:spacing w:val="-9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w w:val="105"/>
                      <w:sz w:val="16"/>
                    </w:rPr>
                    <w:t>libertad</w:t>
                  </w:r>
                  <w:proofErr w:type="spellEnd"/>
                </w:p>
              </w:txbxContent>
            </v:textbox>
            <w10:wrap anchorx="page"/>
          </v:shape>
        </w:pict>
      </w:r>
      <w:r w:rsidRPr="004854E7">
        <w:rPr>
          <w:rFonts w:ascii="Arial"/>
          <w:color w:val="4D4D4D"/>
          <w:sz w:val="13"/>
          <w:lang w:val="es-CO"/>
        </w:rPr>
        <w:t>3000</w:t>
      </w:r>
    </w:p>
    <w:p w14:paraId="6DB258AF" w14:textId="77777777" w:rsidR="003E28F0" w:rsidRPr="004854E7" w:rsidRDefault="003E28F0">
      <w:pPr>
        <w:pStyle w:val="Textoindependiente"/>
        <w:spacing w:before="6"/>
        <w:rPr>
          <w:rFonts w:ascii="Arial"/>
          <w:sz w:val="12"/>
          <w:lang w:val="es-CO"/>
        </w:rPr>
      </w:pPr>
    </w:p>
    <w:p w14:paraId="6E011E11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3BEB72FA" w14:textId="77777777" w:rsidR="003E28F0" w:rsidRPr="004854E7" w:rsidRDefault="003E28F0">
      <w:pPr>
        <w:pStyle w:val="Textoindependiente"/>
        <w:spacing w:before="5"/>
        <w:rPr>
          <w:rFonts w:ascii="Arial"/>
          <w:sz w:val="12"/>
          <w:lang w:val="es-CO"/>
        </w:rPr>
      </w:pPr>
    </w:p>
    <w:p w14:paraId="52A6C3F3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1000</w:t>
      </w:r>
    </w:p>
    <w:p w14:paraId="62B82707" w14:textId="77777777" w:rsidR="003E28F0" w:rsidRPr="004854E7" w:rsidRDefault="003E28F0">
      <w:pPr>
        <w:pStyle w:val="Textoindependiente"/>
        <w:spacing w:before="6"/>
        <w:rPr>
          <w:rFonts w:ascii="Arial"/>
          <w:sz w:val="12"/>
          <w:lang w:val="es-CO"/>
        </w:rPr>
      </w:pPr>
    </w:p>
    <w:p w14:paraId="4DBE2B02" w14:textId="77777777" w:rsidR="003E28F0" w:rsidRPr="004854E7" w:rsidRDefault="004854E7">
      <w:pPr>
        <w:spacing w:line="145" w:lineRule="exact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1384C20C" w14:textId="77777777" w:rsidR="003E28F0" w:rsidRPr="004854E7" w:rsidRDefault="004854E7">
      <w:pPr>
        <w:spacing w:before="113"/>
        <w:ind w:left="894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NORTE</w:t>
      </w:r>
    </w:p>
    <w:p w14:paraId="6715036D" w14:textId="77777777" w:rsidR="003E28F0" w:rsidRPr="004854E7" w:rsidRDefault="004854E7">
      <w:pPr>
        <w:spacing w:before="114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2C3147DD" w14:textId="77777777" w:rsidR="003E28F0" w:rsidRPr="004854E7" w:rsidRDefault="004854E7">
      <w:pPr>
        <w:spacing w:before="113"/>
        <w:ind w:right="43"/>
        <w:jc w:val="right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spacing w:val="-1"/>
          <w:sz w:val="13"/>
          <w:lang w:val="es-CO"/>
        </w:rPr>
        <w:t>NORTE</w:t>
      </w:r>
    </w:p>
    <w:p w14:paraId="799EA5E6" w14:textId="77777777" w:rsidR="003E28F0" w:rsidRPr="004854E7" w:rsidRDefault="004854E7">
      <w:pPr>
        <w:spacing w:before="114"/>
        <w:ind w:right="38"/>
        <w:jc w:val="right"/>
        <w:rPr>
          <w:rFonts w:ascii="Arial"/>
          <w:sz w:val="13"/>
          <w:lang w:val="es-CO"/>
        </w:rPr>
      </w:pPr>
      <w:r>
        <w:pict w14:anchorId="57AAFEB2">
          <v:group id="_x0000_s1894" style="position:absolute;left:0;text-align:left;margin-left:147.55pt;margin-top:15.95pt;width:155.4pt;height:49.1pt;z-index:251634688;mso-position-horizontal-relative:page" coordorigin="2951,319" coordsize="3108,982">
            <v:shape id="_x0000_s1907" style="position:absolute;left:925;top:821;width:4122;height:1303" coordorigin="926,822" coordsize="4122,1303" o:spt="100" adj="0,,0" path="m2951,1131r3107,m2951,838r3107,m2951,545r3107,m3266,1300r,-981m3977,1300r,-981m4682,1300r,-981m5387,1300r,-981e" filled="f" strokecolor="#ebebeb" strokeweight=".14097mm">
              <v:stroke joinstyle="round"/>
              <v:formulas/>
              <v:path arrowok="t" o:connecttype="segments"/>
            </v:shape>
            <v:shape id="_x0000_s1906" style="position:absolute;left:925;top:821;width:4122;height:1303" coordorigin="926,822" coordsize="4122,1303" o:spt="100" adj="0,,0" path="m2951,1277r3107,m2951,984r3107,m2951,691r3107,m2951,399r3107,m3621,1300r,-981m4332,1300r,-981m5032,1300r,-981m5743,1300r,-981e" filled="f" strokecolor="#ebebeb" strokeweight=".28458mm">
              <v:stroke joinstyle="round"/>
              <v:formulas/>
              <v:path arrowok="t" o:connecttype="segments"/>
            </v:shape>
            <v:shape id="_x0000_s1905" style="position:absolute;left:3091;top:537;width:2825;height:224" coordorigin="3092,537" coordsize="2825,224" path="m3092,626r112,-14l3324,614r116,-2l3559,602r116,-12l3795,602r120,-59l4031,540r120,-3l4267,556r119,164l4506,686r108,20l4734,710r116,-8l4970,697r116,-39l5205,679r120,-16l5441,648r120,-10l5677,645r120,93l5916,761e" filled="f" strokecolor="#f8766d" strokeweight=".28458mm">
              <v:path arrowok="t"/>
            </v:shape>
            <v:shape id="_x0000_s1904" style="position:absolute;left:3091;top:363;width:2825;height:91" coordorigin="3092,363" coordsize="2825,91" path="m3092,409r112,3l3324,397r116,18l3559,436r116,-3l3795,363r120,33l4031,396r120,9l4267,437r119,-28l4506,392r108,33l4734,435r116,16l4970,454r116,-15l5205,398r120,-3l5441,397r120,6l5677,416r120,37l5916,414e" filled="f" strokecolor="#db8e00" strokeweight=".28458mm">
              <v:path arrowok="t"/>
            </v:shape>
            <v:shape id="_x0000_s1903" style="position:absolute;left:3091;top:429;width:2825;height:111" coordorigin="3092,430" coordsize="2825,111" path="m3092,433r112,-3l3324,443r116,14l3559,463r116,3l3795,466r120,6l4031,484r120,14l4267,515r119,-11l4506,504r108,11l4734,527r116,10l4970,541r116,-16l5205,524r120,l5441,528r120,-1l5677,535r120,-41l5916,494e" filled="f" strokecolor="#aea200" strokeweight=".28458mm">
              <v:path arrowok="t"/>
            </v:shape>
            <v:shape id="_x0000_s1902" style="position:absolute;left:3091;top:639;width:2825;height:82" coordorigin="3092,640" coordsize="2825,82" path="m3092,640r112,6l3324,653r116,6l3559,673r116,4l3795,680r120,6l4031,694r120,9l4267,721r119,-54l4506,667r108,9l4734,681r116,7l4970,692r116,-3l5205,692r120,-3l5441,691r120,l5677,689r120,-29l5916,653e" filled="f" strokecolor="#64b200" strokeweight=".28458mm">
              <v:path arrowok="t"/>
            </v:shape>
            <v:shape id="_x0000_s1901" style="position:absolute;left:3091;top:869;width:2825;height:54" coordorigin="3092,869" coordsize="2825,54" path="m3092,879r112,4l3324,887r116,6l3559,903r116,4l3795,905r120,4l4031,915r120,-1l4267,922r119,-34l4506,888r108,2l4734,895r116,2l4970,900r116,-9l5205,894r120,7l5441,904r120,2l5677,914r120,-39l5916,869e" filled="f" strokecolor="#00bd5c" strokeweight=".28458mm">
              <v:path arrowok="t"/>
            </v:shape>
            <v:shape id="_x0000_s1900" style="position:absolute;left:3091;top:989;width:2825;height:43" coordorigin="3092,989" coordsize="2825,43" path="m3092,989r112,5l3324,994r116,2l3559,1003r116,3l3795,1011r120,5l4031,1022r120,-2l4267,1032r119,-28l4506,1004r108,1l4734,1008r116,3l4970,1010r116,-2l5205,1005r120,2l5441,1014r120,6l5677,1022r120,-11l5916,1010e" filled="f" strokecolor="#00c1a7" strokeweight=".28458mm">
              <v:path arrowok="t"/>
            </v:shape>
            <v:line id="_x0000_s1899" style="position:absolute" from="3084,1164" to="5924,1164" strokecolor="#00a6ff" strokeweight=".63567mm"/>
            <v:rect id="_x0000_s1898" style="position:absolute;left:3083;top:1199;width:2841;height:35" fillcolor="#b385ff" stroked="f"/>
            <v:rect id="_x0000_s1897" style="position:absolute;left:3083;top:1229;width:2841;height:27" fillcolor="#ef67eb" stroked="f"/>
            <v:rect id="_x0000_s1896" style="position:absolute;left:3083;top:1239;width:2841;height:25" fillcolor="#ff63b6" stroked="f"/>
            <v:shape id="_x0000_s1895" type="#_x0000_t202" style="position:absolute;left:5796;top:943;width:140;height:152" filled="f" stroked="f">
              <v:textbox inset="0,0,0,0">
                <w:txbxContent>
                  <w:p w14:paraId="2ECA845C" w14:textId="77777777" w:rsidR="004854E7" w:rsidRDefault="004854E7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D4D4D"/>
                        <w:w w:val="104"/>
                        <w:sz w:val="13"/>
                        <w:u w:val="single" w:color="00BADE"/>
                      </w:rPr>
                      <w:t xml:space="preserve"> </w:t>
                    </w:r>
                    <w:r>
                      <w:rPr>
                        <w:rFonts w:ascii="Arial"/>
                        <w:color w:val="4D4D4D"/>
                        <w:spacing w:val="9"/>
                        <w:sz w:val="13"/>
                        <w:u w:val="single" w:color="00BADE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55F9D784">
          <v:group id="_x0000_s1880" style="position:absolute;left:0;text-align:left;margin-left:322.05pt;margin-top:15.95pt;width:155.4pt;height:49.1pt;z-index:251640832;mso-position-horizontal-relative:page" coordorigin="6441,319" coordsize="3108,982">
            <v:shape id="_x0000_s1893" style="position:absolute;left:5555;top:821;width:4122;height:1303" coordorigin="5555,822" coordsize="4122,1303" o:spt="100" adj="0,,0" path="m6441,1142r3107,m6441,894r3107,m6441,646r3107,m6441,398r3107,m6756,1300r,-981m7467,1300r,-981m8172,1300r,-981m8877,1300r,-981e" filled="f" strokecolor="#ebebeb" strokeweight=".14097mm">
              <v:stroke joinstyle="round"/>
              <v:formulas/>
              <v:path arrowok="t" o:connecttype="segments"/>
            </v:shape>
            <v:shape id="_x0000_s1892" style="position:absolute;left:5555;top:821;width:4122;height:1303" coordorigin="5555,822" coordsize="4122,1303" o:spt="100" adj="0,,0" path="m6441,1266r3107,m6441,1018r3107,m6441,770r3107,m6441,522r3107,m7112,1300r,-981m7823,1300r,-981m8522,1300r,-981m9233,1300r,-981e" filled="f" strokecolor="#ebebeb" strokeweight=".28458mm">
              <v:stroke joinstyle="round"/>
              <v:formulas/>
              <v:path arrowok="t" o:connecttype="segments"/>
            </v:shape>
            <v:shape id="_x0000_s1891" style="position:absolute;left:6582;top:462;width:2825;height:387" coordorigin="6582,462" coordsize="2825,387" path="m6582,591r112,-20l6814,581r116,-10l7050,591r116,10l7286,700r119,-39l7521,680r120,-59l7757,700r120,80l7996,780r109,39l8224,839r116,-30l8460,839r116,-59l8696,839,8816,710,8932,462r119,218l9167,740r120,l9407,849e" filled="f" strokecolor="#f8766d" strokeweight=".28458mm">
              <v:path arrowok="t"/>
            </v:shape>
            <v:shape id="_x0000_s1890" style="position:absolute;left:6582;top:432;width:2825;height:308" coordorigin="6582,433" coordsize="2825,308" path="m6582,591r112,40l6814,512r116,49l7050,542r116,138l7286,433r119,49l7521,532r120,148l7757,611r120,-79l7996,571r109,90l8224,690r116,50l8460,740r116,l8696,631r120,69l8932,680r119,-59l9167,601r120,79l9407,601e" filled="f" strokecolor="#db8e00" strokeweight=".28458mm">
              <v:path arrowok="t"/>
            </v:shape>
            <v:shape id="_x0000_s1889" style="position:absolute;left:6582;top:363;width:2825;height:377" coordorigin="6582,363" coordsize="2825,377" path="m6582,363r112,50l6814,542r116,-80l7050,561r116,20l7286,601r119,20l7521,661r120,19l7757,680r120,-49l7996,631r109,109l8224,710r116,l8460,710r116,-10l8696,700r120,10l8932,710r119,l9167,700r120,-30l9407,661e" filled="f" strokecolor="#aea200" strokeweight=".28458mm">
              <v:path arrowok="t"/>
            </v:shape>
            <v:shape id="_x0000_s1888" style="position:absolute;left:6582;top:660;width:2825;height:149" coordorigin="6582,661" coordsize="2825,149" path="m6582,661r112,9l6814,680r116,50l7050,760r116,-10l7286,661r119,39l7521,700r120,-20l7757,720r120,l7996,720r109,-20l8224,730r116,10l8460,750r116,20l8696,760r120,39l8932,809r119,-19l9167,780r120,10l9407,760e" filled="f" strokecolor="#64b200" strokeweight=".28458mm">
              <v:path arrowok="t"/>
            </v:shape>
            <v:shape id="_x0000_s1887" style="position:absolute;left:6582;top:630;width:2825;height:278" coordorigin="6582,631" coordsize="2825,278" path="m6582,631r112,l6814,651r116,10l7050,710r116,20l7286,730r119,50l7521,799r120,-39l7757,770r120,20l7996,790r109,-10l8224,790r116,-40l8460,770r116,10l8696,770r120,39l8932,809r119,l9167,839r120,70l9407,909e" filled="f" strokecolor="#00bd5c" strokeweight=".28458mm">
              <v:path arrowok="t"/>
            </v:shape>
            <v:shape id="_x0000_s1886" style="position:absolute;left:6582;top:789;width:2825;height:179" coordorigin="6582,790" coordsize="2825,179" path="m6582,790r112,19l6814,849r116,-20l7050,849r116,10l7286,859r119,10l7521,869r120,-20l7757,889r120,l7996,889r109,20l8224,909r116,19l8460,958r116,-20l8696,968r120,-20l8932,938r119,-10l9167,909r120,-40l9407,889e" filled="f" strokecolor="#00c1a7" strokeweight=".28458mm">
              <v:path arrowok="t"/>
            </v:shape>
            <v:shape id="_x0000_s1885" style="position:absolute;left:6582;top:928;width:2825;height:120" coordorigin="6582,928" coordsize="2825,120" path="m6582,928r112,l6814,938r116,10l7050,948r116,10l7286,968r119,10l7521,978r120,10l7757,1008r120,l7996,1008r109,20l8224,1028r116,-20l8460,1008r116,l8696,988r120,30l8932,1047r119,-29l9167,1008r120,10l9407,1018e" filled="f" strokecolor="#00bade" strokeweight=".28458mm">
              <v:path arrowok="t"/>
            </v:shape>
            <v:shape id="_x0000_s1884" style="position:absolute;left:6582;top:1077;width:2825;height:110" coordorigin="6582,1077" coordsize="2825,110" path="m6582,1127r112,-10l6814,1107r116,10l7050,1107r116,20l7286,1127r119,20l7521,1137r120,-10l7757,1127r120,-50l7996,1077r109,30l8224,1107r116,20l8460,1127r116,39l8696,1166r120,20l8932,1156r119,-9l9167,1147r120,-10l9407,1147e" filled="f" strokecolor="#00a6ff" strokeweight=".28458mm">
              <v:path arrowok="t"/>
            </v:shape>
            <v:shape id="_x0000_s1883" style="position:absolute;left:6582;top:1156;width:2825;height:60" coordorigin="6582,1156" coordsize="2825,60" path="m6582,1156r112,10l6814,1176r116,10l7050,1206r116,l7286,1216r119,l7521,1186r120,l7757,1196r120,10l7996,1206r109,-20l8224,1196r116,l8460,1196r116,20l8696,1216r120,l8932,1216r119,-10l9167,1206r120,-10l9407,1206e" filled="f" strokecolor="#b385ff" strokeweight=".28458mm">
              <v:path arrowok="t"/>
            </v:shape>
            <v:shape id="_x0000_s1882" style="position:absolute;left:6582;top:1206;width:2825;height:50" coordorigin="6582,1206" coordsize="2825,50" path="m6582,1216r112,-10l6814,1206r116,l7050,1216r116,10l7286,1226r119,20l7521,1226r120,20l7757,1256r120,-20l7996,1236r109,l8224,1236r116,l8460,1236r116,10l8696,1246r120,l8932,1246r119,l9167,1236r120,-10l9407,1226e" filled="f" strokecolor="#ef67eb" strokeweight=".28458mm">
              <v:path arrowok="t"/>
            </v:shape>
            <v:shape id="_x0000_s1881" style="position:absolute;left:6582;top:1216;width:2825;height:40" coordorigin="6582,1216" coordsize="2825,40" path="m6582,1216r112,10l6814,1226r116,l7050,1226r116,10l7286,1236r119,20l7521,1256r120,l8224,1256r116,-10l8460,1246r116,l8696,1246r120,10l8932,1256r119,l9167,1256r120,-10l9407,1246e" filled="f" strokecolor="#ff63b6" strokeweight=".28458mm">
              <v:path arrowok="t"/>
            </v:shape>
            <w10:wrap anchorx="page"/>
          </v:group>
        </w:pict>
      </w:r>
      <w:r w:rsidRPr="004854E7">
        <w:rPr>
          <w:rFonts w:ascii="Arial"/>
          <w:color w:val="1A1A1A"/>
          <w:spacing w:val="-1"/>
          <w:w w:val="105"/>
          <w:sz w:val="13"/>
          <w:lang w:val="es-CO"/>
        </w:rPr>
        <w:t>Mujeres</w:t>
      </w:r>
    </w:p>
    <w:p w14:paraId="564F66BC" w14:textId="77777777" w:rsidR="003E28F0" w:rsidRPr="004854E7" w:rsidRDefault="003E28F0">
      <w:pPr>
        <w:pStyle w:val="Textoindependiente"/>
        <w:rPr>
          <w:rFonts w:ascii="Arial"/>
          <w:sz w:val="16"/>
          <w:lang w:val="es-CO"/>
        </w:rPr>
      </w:pPr>
    </w:p>
    <w:p w14:paraId="3F250FA4" w14:textId="77777777" w:rsidR="003E28F0" w:rsidRPr="004854E7" w:rsidRDefault="004854E7">
      <w:pPr>
        <w:spacing w:before="1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5"/>
          <w:sz w:val="13"/>
          <w:lang w:val="es-CO"/>
        </w:rPr>
        <w:t>75</w:t>
      </w:r>
    </w:p>
    <w:p w14:paraId="0BD5DC26" w14:textId="77777777" w:rsidR="003E28F0" w:rsidRPr="004854E7" w:rsidRDefault="004854E7">
      <w:pPr>
        <w:spacing w:before="98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5"/>
          <w:sz w:val="13"/>
          <w:lang w:val="es-CO"/>
        </w:rPr>
        <w:t>50</w:t>
      </w:r>
    </w:p>
    <w:p w14:paraId="266B61EB" w14:textId="77777777" w:rsidR="003E28F0" w:rsidRPr="004854E7" w:rsidRDefault="004854E7">
      <w:pPr>
        <w:spacing w:before="98"/>
        <w:ind w:left="854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5"/>
          <w:sz w:val="13"/>
          <w:lang w:val="es-CO"/>
        </w:rPr>
        <w:t>25</w:t>
      </w:r>
    </w:p>
    <w:p w14:paraId="00982C1F" w14:textId="77777777" w:rsidR="003E28F0" w:rsidRPr="004854E7" w:rsidRDefault="004854E7">
      <w:pPr>
        <w:spacing w:before="99"/>
        <w:ind w:left="929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68E15A21" w14:textId="77777777" w:rsidR="003E28F0" w:rsidRPr="004854E7" w:rsidRDefault="004854E7">
      <w:pPr>
        <w:pStyle w:val="Textoindependiente"/>
        <w:rPr>
          <w:rFonts w:ascii="Arial"/>
          <w:sz w:val="18"/>
          <w:lang w:val="es-CO"/>
        </w:rPr>
      </w:pPr>
      <w:r w:rsidRPr="004854E7">
        <w:rPr>
          <w:lang w:val="es-CO"/>
        </w:rPr>
        <w:br w:type="column"/>
      </w:r>
    </w:p>
    <w:p w14:paraId="284B9F06" w14:textId="77777777" w:rsidR="003E28F0" w:rsidRPr="004854E7" w:rsidRDefault="003E28F0">
      <w:pPr>
        <w:pStyle w:val="Textoindependiente"/>
        <w:spacing w:before="5"/>
        <w:rPr>
          <w:rFonts w:ascii="Arial"/>
          <w:sz w:val="16"/>
          <w:lang w:val="es-CO"/>
        </w:rPr>
      </w:pPr>
    </w:p>
    <w:p w14:paraId="782071DB" w14:textId="77777777" w:rsidR="003E28F0" w:rsidRPr="004854E7" w:rsidRDefault="004854E7">
      <w:pPr>
        <w:ind w:left="854"/>
        <w:rPr>
          <w:rFonts w:ascii="Arial"/>
          <w:sz w:val="16"/>
          <w:lang w:val="es-CO"/>
        </w:rPr>
      </w:pPr>
      <w:r w:rsidRPr="004854E7">
        <w:rPr>
          <w:rFonts w:ascii="Arial"/>
          <w:w w:val="105"/>
          <w:sz w:val="16"/>
          <w:lang w:val="es-CO"/>
        </w:rPr>
        <w:t>Edad</w:t>
      </w:r>
    </w:p>
    <w:p w14:paraId="0FBCE61B" w14:textId="77777777" w:rsidR="003E28F0" w:rsidRPr="004854E7" w:rsidRDefault="004854E7">
      <w:pPr>
        <w:spacing w:before="88"/>
        <w:ind w:left="1129" w:right="1665"/>
        <w:jc w:val="center"/>
        <w:rPr>
          <w:rFonts w:ascii="Arial" w:hAnsi="Arial"/>
          <w:sz w:val="13"/>
          <w:lang w:val="es-CO"/>
        </w:rPr>
      </w:pPr>
      <w:r>
        <w:pict w14:anchorId="6CCDCF86">
          <v:line id="_x0000_s1879" style="position:absolute;left:0;text-align:left;z-index:251643904;mso-position-horizontal-relative:page" from="491.55pt,8.05pt" to="501.95pt,8.05pt" strokecolor="#f8766d" strokeweight=".28458mm">
            <w10:wrap anchorx="page"/>
          </v:line>
        </w:pict>
      </w:r>
      <w:r w:rsidRPr="004854E7">
        <w:rPr>
          <w:rFonts w:ascii="Arial" w:hAnsi="Arial"/>
          <w:w w:val="105"/>
          <w:sz w:val="13"/>
          <w:lang w:val="es-CO"/>
        </w:rPr>
        <w:t>18 −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24</w:t>
      </w:r>
    </w:p>
    <w:p w14:paraId="5CD463E9" w14:textId="77777777" w:rsidR="003E28F0" w:rsidRPr="004854E7" w:rsidRDefault="004854E7">
      <w:pPr>
        <w:spacing w:before="112"/>
        <w:ind w:left="1129" w:right="1665"/>
        <w:jc w:val="center"/>
        <w:rPr>
          <w:rFonts w:ascii="Arial" w:hAnsi="Arial"/>
          <w:sz w:val="13"/>
          <w:lang w:val="es-CO"/>
        </w:rPr>
      </w:pPr>
      <w:r>
        <w:pict w14:anchorId="2E9F2916">
          <v:line id="_x0000_s1878" style="position:absolute;left:0;text-align:left;z-index:251644928;mso-position-horizontal-relative:page" from="491.55pt,9.25pt" to="501.95pt,9.25pt" strokecolor="#db8e00" strokeweight=".28458mm">
            <w10:wrap anchorx="page"/>
          </v:line>
        </w:pict>
      </w:r>
      <w:r w:rsidRPr="004854E7">
        <w:rPr>
          <w:rFonts w:ascii="Arial" w:hAnsi="Arial"/>
          <w:w w:val="105"/>
          <w:sz w:val="13"/>
          <w:lang w:val="es-CO"/>
        </w:rPr>
        <w:t>25 −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29</w:t>
      </w:r>
    </w:p>
    <w:p w14:paraId="5B09D422" w14:textId="77777777" w:rsidR="003E28F0" w:rsidRPr="004854E7" w:rsidRDefault="004854E7">
      <w:pPr>
        <w:spacing w:before="111"/>
        <w:ind w:left="1129" w:right="1665"/>
        <w:jc w:val="center"/>
        <w:rPr>
          <w:rFonts w:ascii="Arial" w:hAnsi="Arial"/>
          <w:sz w:val="13"/>
          <w:lang w:val="es-CO"/>
        </w:rPr>
      </w:pPr>
      <w:r>
        <w:pict w14:anchorId="2AF80FEE">
          <v:line id="_x0000_s1877" style="position:absolute;left:0;text-align:left;z-index:251645952;mso-position-horizontal-relative:page" from="491.55pt,9.2pt" to="501.95pt,9.2pt" strokecolor="#aea200" strokeweight=".28458mm">
            <w10:wrap anchorx="page"/>
          </v:line>
        </w:pict>
      </w:r>
      <w:r w:rsidRPr="004854E7">
        <w:rPr>
          <w:rFonts w:ascii="Arial" w:hAnsi="Arial"/>
          <w:w w:val="105"/>
          <w:sz w:val="13"/>
          <w:lang w:val="es-CO"/>
        </w:rPr>
        <w:t>30 −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34</w:t>
      </w:r>
    </w:p>
    <w:p w14:paraId="231C0B2C" w14:textId="77777777" w:rsidR="003E28F0" w:rsidRPr="004854E7" w:rsidRDefault="004854E7">
      <w:pPr>
        <w:spacing w:before="111"/>
        <w:ind w:left="1129" w:right="1665"/>
        <w:jc w:val="center"/>
        <w:rPr>
          <w:rFonts w:ascii="Arial" w:hAnsi="Arial"/>
          <w:sz w:val="13"/>
          <w:lang w:val="es-CO"/>
        </w:rPr>
      </w:pPr>
      <w:r>
        <w:pict w14:anchorId="0987D643">
          <v:line id="_x0000_s1876" style="position:absolute;left:0;text-align:left;z-index:251646976;mso-position-horizontal-relative:page" from="491.55pt,9.2pt" to="501.95pt,9.2pt" strokecolor="#64b200" strokeweight=".28458mm">
            <w10:wrap anchorx="page"/>
          </v:line>
        </w:pict>
      </w:r>
      <w:r w:rsidRPr="004854E7">
        <w:rPr>
          <w:rFonts w:ascii="Arial" w:hAnsi="Arial"/>
          <w:w w:val="105"/>
          <w:sz w:val="13"/>
          <w:lang w:val="es-CO"/>
        </w:rPr>
        <w:t>35 −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39</w:t>
      </w:r>
    </w:p>
    <w:p w14:paraId="05E56344" w14:textId="77777777" w:rsidR="003E28F0" w:rsidRPr="004854E7" w:rsidRDefault="003E28F0">
      <w:pPr>
        <w:jc w:val="center"/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4" w:space="720" w:equalWidth="0">
            <w:col w:w="1197" w:space="458"/>
            <w:col w:w="1445" w:space="541"/>
            <w:col w:w="2915" w:space="674"/>
            <w:col w:w="3290"/>
          </w:cols>
        </w:sectPr>
      </w:pPr>
    </w:p>
    <w:p w14:paraId="4C1DD7BB" w14:textId="77777777" w:rsidR="003E28F0" w:rsidRPr="004854E7" w:rsidRDefault="004854E7">
      <w:pPr>
        <w:tabs>
          <w:tab w:val="left" w:pos="5125"/>
          <w:tab w:val="left" w:pos="8110"/>
        </w:tabs>
        <w:spacing w:before="1"/>
        <w:ind w:left="1635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2016−07     2017−01  </w:t>
      </w:r>
      <w:r w:rsidRPr="004854E7">
        <w:rPr>
          <w:rFonts w:ascii="Arial" w:hAnsi="Arial"/>
          <w:color w:val="4D4D4D"/>
          <w:spacing w:val="35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3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  <w:t xml:space="preserve">2016−07     2017−01  </w:t>
      </w:r>
      <w:r w:rsidRPr="004854E7">
        <w:rPr>
          <w:rFonts w:ascii="Arial" w:hAnsi="Arial"/>
          <w:color w:val="4D4D4D"/>
          <w:spacing w:val="35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</w:r>
      <w:r w:rsidRPr="004854E7">
        <w:rPr>
          <w:rFonts w:ascii="Arial" w:hAnsi="Arial"/>
          <w:color w:val="4D4D4D"/>
          <w:w w:val="105"/>
          <w:sz w:val="13"/>
          <w:u w:val="single" w:color="00BD5C"/>
          <w:lang w:val="es-CO"/>
        </w:rPr>
        <w:t xml:space="preserve"> </w:t>
      </w:r>
      <w:r w:rsidRPr="004854E7">
        <w:rPr>
          <w:rFonts w:ascii="Arial" w:hAnsi="Arial"/>
          <w:w w:val="105"/>
          <w:position w:val="-9"/>
          <w:sz w:val="13"/>
          <w:lang w:val="es-CO"/>
        </w:rPr>
        <w:t>40 −</w:t>
      </w:r>
      <w:r w:rsidRPr="004854E7">
        <w:rPr>
          <w:rFonts w:ascii="Arial" w:hAnsi="Arial"/>
          <w:spacing w:val="-2"/>
          <w:w w:val="105"/>
          <w:position w:val="-9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position w:val="-9"/>
          <w:sz w:val="13"/>
          <w:lang w:val="es-CO"/>
        </w:rPr>
        <w:t>44</w:t>
      </w:r>
    </w:p>
    <w:p w14:paraId="2FEA0B55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40C19305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5D320A2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3BD0E47" w14:textId="77777777" w:rsidR="003E28F0" w:rsidRPr="004854E7" w:rsidRDefault="003E28F0">
      <w:pPr>
        <w:pStyle w:val="Textoindependiente"/>
        <w:rPr>
          <w:rFonts w:ascii="Arial"/>
          <w:sz w:val="15"/>
          <w:lang w:val="es-CO"/>
        </w:rPr>
      </w:pPr>
    </w:p>
    <w:p w14:paraId="66D9A0E4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5000</w:t>
      </w:r>
    </w:p>
    <w:p w14:paraId="45FE48A2" w14:textId="77777777" w:rsidR="003E28F0" w:rsidRPr="004854E7" w:rsidRDefault="004854E7">
      <w:pPr>
        <w:spacing w:before="25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4000</w:t>
      </w:r>
    </w:p>
    <w:p w14:paraId="473547B7" w14:textId="77777777" w:rsidR="003E28F0" w:rsidRPr="004854E7" w:rsidRDefault="004854E7">
      <w:pPr>
        <w:spacing w:before="13"/>
        <w:ind w:left="832" w:right="18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OCCIDENTE</w:t>
      </w:r>
    </w:p>
    <w:p w14:paraId="620D21A7" w14:textId="77777777" w:rsidR="003E28F0" w:rsidRPr="004854E7" w:rsidRDefault="004854E7">
      <w:pPr>
        <w:spacing w:before="113"/>
        <w:ind w:left="832" w:right="18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2CD0EC45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6604DC6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388EE67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172ED716" w14:textId="77777777" w:rsidR="003E28F0" w:rsidRPr="004854E7" w:rsidRDefault="004854E7">
      <w:pPr>
        <w:spacing w:before="125"/>
        <w:ind w:right="38"/>
        <w:jc w:val="right"/>
        <w:rPr>
          <w:rFonts w:ascii="Arial"/>
          <w:sz w:val="13"/>
          <w:lang w:val="es-CO"/>
        </w:rPr>
      </w:pPr>
      <w:r>
        <w:pict w14:anchorId="3B336FAE">
          <v:group id="_x0000_s1862" style="position:absolute;left:0;text-align:left;margin-left:147.55pt;margin-top:-.3pt;width:155.4pt;height:49.3pt;z-index:251635712;mso-position-horizontal-relative:page" coordorigin="2951,-6" coordsize="3108,986">
            <v:shape id="_x0000_s1875" style="position:absolute;left:925;top:1075;width:4122;height:1303" coordorigin="926,1076" coordsize="4122,1303" o:spt="100" adj="0,,0" path="m2951,871r3107,m2951,697r3107,m2951,522r3107,m2951,347r3107,m2951,173r3107,m2951,-2r3107,m3266,979r,-982m3977,979r,-982m4682,979r,-982m5387,979r,-982e" filled="f" strokecolor="#ebebeb" strokeweight=".14097mm">
              <v:stroke joinstyle="round"/>
              <v:formulas/>
              <v:path arrowok="t" o:connecttype="segments"/>
            </v:shape>
            <v:shape id="_x0000_s1874" style="position:absolute;left:925;top:1075;width:4122;height:1303" coordorigin="926,1076" coordsize="4122,1303" o:spt="100" adj="0,,0" path="m2951,959r3107,m2951,784r3107,m2951,609r3107,m2951,435r3107,m2951,260r3107,m2951,85r3107,m3621,979r,-982m4332,979r,-982m5032,979r,-982m5743,979r,-982e" filled="f" strokecolor="#ebebeb" strokeweight=".28458mm">
              <v:stroke joinstyle="round"/>
              <v:formulas/>
              <v:path arrowok="t" o:connecttype="segments"/>
            </v:shape>
            <v:shape id="_x0000_s1873" style="position:absolute;left:3091;top:42;width:2825;height:244" coordorigin="3092,42" coordsize="2825,244" path="m3092,135r112,-21l3324,99r116,-5l3559,82r116,-8l3795,65r120,3l4031,58,4151,42r116,25l4386,219r120,2l4614,204r120,2l4850,204r120,-7l5086,181r119,-6l5325,164r116,-20l5561,139r116,5l5797,283r119,2e" filled="f" strokecolor="#f8766d" strokeweight=".28458mm">
              <v:path arrowok="t"/>
            </v:shape>
            <v:shape id="_x0000_s1872" style="position:absolute;left:3091;top:71;width:2825;height:61" coordorigin="3092,71" coordsize="2825,61" path="m3092,74r112,5l3324,71r116,3l3559,95r116,-4l3795,83r120,8l4031,101r120,18l4267,111,4386,89,4506,72r108,24l4734,124r116,-11l4970,121r116,1l5205,113r120,1l5441,117r120,4l5677,132r120,-10l5916,109e" filled="f" strokecolor="#db8e00" strokeweight=".28458mm">
              <v:path arrowok="t"/>
            </v:shape>
            <v:shape id="_x0000_s1871" style="position:absolute;left:3091;top:197;width:2825;height:120" coordorigin="3092,197" coordsize="2825,120" path="m3092,198r112,-1l3324,203r116,l3559,213r116,13l3795,235r120,11l4031,252r120,7l4267,269r119,-24l4506,245r108,14l4734,270r116,13l4970,287r116,7l5205,301r120,7l5441,309r120,4l5677,316r120,-33l5916,287e" filled="f" strokecolor="#aea200" strokeweight=".28458mm">
              <v:path arrowok="t"/>
            </v:shape>
            <v:shape id="_x0000_s1870" style="position:absolute;left:3091;top:387;width:2825;height:76" coordorigin="3092,388" coordsize="2825,76" path="m3092,393r112,-5l3324,389r116,6l3559,404r116,8l3795,419r120,7l4031,433r120,2l4267,447r119,-41l4506,406r108,3l4734,414r116,9l4970,428r116,7l5205,438r120,6l5441,449r120,6l5677,463r120,-27l5916,436e" filled="f" strokecolor="#64b200" strokeweight=".28458mm">
              <v:path arrowok="t"/>
            </v:shape>
            <v:shape id="_x0000_s1869" style="position:absolute;left:3091;top:582;width:2825;height:42" coordorigin="3092,583" coordsize="2825,42" path="m3092,583r112,2l3324,586r116,l3559,589r116,8l3795,602r120,3l4031,609r120,4l4267,620r119,-29l4506,591r108,9l4734,606r116,6l4970,616r116,l5205,617r120,3l5441,619r120,2l5677,624r120,-23l5916,602e" filled="f" strokecolor="#00bd5c" strokeweight=".28458mm">
              <v:path arrowok="t"/>
            </v:shape>
            <v:shape id="_x0000_s1868" style="position:absolute;left:3091;top:705;width:2825;height:29" coordorigin="3092,706" coordsize="2825,29" path="m3092,706r112,3l3324,709r116,l3559,713r116,5l3795,723r120,3l4031,730r120,-1l4267,734r119,-16l4506,718r108,4l4734,725r116,5l4970,729r116,1l5205,729r120,l5441,729r120,3l5677,730r120,-22l5916,708e" filled="f" strokecolor="#00c1a7" strokeweight=".28458mm">
              <v:path arrowok="t"/>
            </v:shape>
            <v:line id="_x0000_s1867" style="position:absolute" from="3084,788" to="5924,788" strokecolor="#00bade" strokeweight=".54789mm"/>
            <v:line id="_x0000_s1866" style="position:absolute" from="3084,850" to="5924,850" strokecolor="#00a6ff" strokeweight=".51597mm"/>
            <v:rect id="_x0000_s1865" style="position:absolute;left:3083;top:873;width:2841;height:29" fillcolor="#b385ff" stroked="f"/>
            <v:rect id="_x0000_s1864" style="position:absolute;left:3083;top:909;width:2841;height:27" fillcolor="#ef67eb" stroked="f"/>
            <v:rect id="_x0000_s1863" style="position:absolute;left:3083;top:920;width:2841;height:23" fillcolor="#ff63b6" stroked="f"/>
            <w10:wrap anchorx="page"/>
          </v:group>
        </w:pict>
      </w:r>
      <w:r w:rsidRPr="004854E7">
        <w:rPr>
          <w:rFonts w:ascii="Arial"/>
          <w:color w:val="4D4D4D"/>
          <w:sz w:val="13"/>
          <w:lang w:val="es-CO"/>
        </w:rPr>
        <w:t>300</w:t>
      </w:r>
    </w:p>
    <w:p w14:paraId="7AFE2F85" w14:textId="77777777" w:rsidR="003E28F0" w:rsidRPr="004854E7" w:rsidRDefault="004854E7">
      <w:pPr>
        <w:tabs>
          <w:tab w:val="left" w:pos="2235"/>
        </w:tabs>
        <w:spacing w:before="13"/>
        <w:ind w:right="829"/>
        <w:jc w:val="center"/>
        <w:rPr>
          <w:rFonts w:ascii="Arial" w:hAns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 w:hAnsi="Arial"/>
          <w:color w:val="1A1A1A"/>
          <w:w w:val="105"/>
          <w:sz w:val="13"/>
          <w:lang w:val="es-CO"/>
        </w:rPr>
        <w:t>OCCIDENTE</w:t>
      </w:r>
      <w:r w:rsidRPr="004854E7">
        <w:rPr>
          <w:rFonts w:ascii="Arial" w:hAnsi="Arial"/>
          <w:color w:val="1A1A1A"/>
          <w:w w:val="105"/>
          <w:sz w:val="13"/>
          <w:lang w:val="es-CO"/>
        </w:rPr>
        <w:tab/>
      </w:r>
      <w:r w:rsidRPr="004854E7">
        <w:rPr>
          <w:rFonts w:ascii="Arial" w:hAnsi="Arial"/>
          <w:color w:val="1A1A1A"/>
          <w:w w:val="105"/>
          <w:sz w:val="13"/>
          <w:u w:val="single" w:color="00C1A7"/>
          <w:lang w:val="es-CO"/>
        </w:rPr>
        <w:t xml:space="preserve"> </w:t>
      </w:r>
      <w:r w:rsidRPr="004854E7">
        <w:rPr>
          <w:rFonts w:ascii="Arial" w:hAnsi="Arial"/>
          <w:w w:val="105"/>
          <w:position w:val="-9"/>
          <w:sz w:val="13"/>
          <w:lang w:val="es-CO"/>
        </w:rPr>
        <w:t>45 −</w:t>
      </w:r>
      <w:r w:rsidRPr="004854E7">
        <w:rPr>
          <w:rFonts w:ascii="Arial" w:hAnsi="Arial"/>
          <w:spacing w:val="-4"/>
          <w:w w:val="105"/>
          <w:position w:val="-9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position w:val="-9"/>
          <w:sz w:val="13"/>
          <w:lang w:val="es-CO"/>
        </w:rPr>
        <w:t>49</w:t>
      </w:r>
    </w:p>
    <w:p w14:paraId="0471FAEE" w14:textId="77777777" w:rsidR="003E28F0" w:rsidRPr="004854E7" w:rsidRDefault="004854E7">
      <w:pPr>
        <w:tabs>
          <w:tab w:val="left" w:pos="2077"/>
        </w:tabs>
        <w:spacing w:before="13"/>
        <w:ind w:right="671"/>
        <w:jc w:val="center"/>
        <w:rPr>
          <w:rFonts w:ascii="Arial" w:hAnsi="Arial"/>
          <w:sz w:val="13"/>
          <w:lang w:val="es-CO"/>
        </w:rPr>
      </w:pPr>
      <w:r>
        <w:pict w14:anchorId="3F50278C">
          <v:group id="_x0000_s1848" style="position:absolute;left:0;text-align:left;margin-left:322.05pt;margin-top:10.9pt;width:155.4pt;height:49.1pt;z-index:-251610112;mso-position-horizontal-relative:page" coordorigin="6441,218" coordsize="3108,982">
            <v:shape id="_x0000_s1861" style="position:absolute;left:5555;top:1295;width:4122;height:1303" coordorigin="5555,1296" coordsize="4122,1303" o:spt="100" adj="0,,0" path="m6441,1038r3107,m6441,790r3107,m6441,542r3107,m6441,294r3107,m6756,1199r,-981m7467,1199r,-981m8172,1199r,-981m8877,1199r,-981e" filled="f" strokecolor="#ebebeb" strokeweight=".14097mm">
              <v:stroke joinstyle="round"/>
              <v:formulas/>
              <v:path arrowok="t" o:connecttype="segments"/>
            </v:shape>
            <v:shape id="_x0000_s1860" style="position:absolute;left:5555;top:1295;width:4122;height:1303" coordorigin="5555,1296" coordsize="4122,1303" o:spt="100" adj="0,,0" path="m6441,1162r3107,m6441,914r3107,m6441,666r3107,m6441,418r3107,m7112,1199r,-981m7823,1199r,-981m8522,1199r,-981m9233,1199r,-981e" filled="f" strokecolor="#ebebeb" strokeweight=".28458mm">
              <v:stroke joinstyle="round"/>
              <v:formulas/>
              <v:path arrowok="t" o:connecttype="segments"/>
            </v:shape>
            <v:shape id="_x0000_s1859" style="position:absolute;left:6582;top:284;width:2825;height:372" coordorigin="6582,285" coordsize="2825,372" path="m6582,356r112,-47l6814,327r116,-42l7050,304r116,l7286,604,7405,344r116,30l7641,374r116,64l7877,545r119,l8105,557r119,-5l8340,565r120,-42l8576,488r120,27l8816,518r116,14l9051,513r116,17l9287,642r120,15e" filled="f" strokecolor="#f8766d" strokeweight=".28458mm">
              <v:path arrowok="t"/>
            </v:shape>
            <v:shape id="_x0000_s1858" style="position:absolute;left:6582;top:309;width:2825;height:199" coordorigin="6582,309" coordsize="2825,199" path="m6582,384r112,-13l6814,309r116,47l7050,332r116,24l7286,349r119,27l7521,399r120,109l7757,451r120,-43l7996,458r109,-12l8224,423r116,45l8460,470r116,-14l8696,428r120,-12l8932,418r119,l9167,451r120,l9407,423e" filled="f" strokecolor="#db8e00" strokeweight=".28458mm">
              <v:path arrowok="t"/>
            </v:shape>
            <v:shape id="_x0000_s1857" style="position:absolute;left:6582;top:262;width:2825;height:253" coordorigin="6582,262" coordsize="2825,253" path="m6582,294r112,-32l6814,285r116,-20l7050,282r116,-2l7286,319r119,42l7521,334r120,40l7757,403r120,10l7996,408r109,15l8224,466r116,2l8460,446r116,5l8696,480r120,18l8932,488r119,2l9167,508r120,7l9407,508e" filled="f" strokecolor="#aea200" strokeweight=".28458mm">
              <v:path arrowok="t"/>
            </v:shape>
            <v:shape id="_x0000_s1856" style="position:absolute;left:6582;top:492;width:2825;height:137" coordorigin="6582,493" coordsize="2825,137" path="m6582,498r112,-5l6814,498r116,l7050,515r116,10l7286,562r119,13l7521,572r120,13l7757,604r120,-57l7996,547r109,23l8224,602r116,2l8460,595r116,l8696,592r120,3l8932,592r119,17l9167,629r120,-49l9407,570e" filled="f" strokecolor="#64b200" strokeweight=".28458mm">
              <v:path arrowok="t"/>
            </v:shape>
            <v:shape id="_x0000_s1855" style="position:absolute;left:6582;top:658;width:2825;height:129" coordorigin="6582,659" coordsize="2825,129" path="m6582,666r112,-7l6814,671r116,-12l7050,671r116,18l7286,701r119,12l7521,713r120,-2l7757,731r120,2l7996,733r109,3l8224,748r116,8l8460,756r116,-30l8696,723r120,25l8932,766r119,22l9167,778r120,-35l9407,741e" filled="f" strokecolor="#00bd5c" strokeweight=".28458mm">
              <v:path arrowok="t"/>
            </v:shape>
            <v:shape id="_x0000_s1854" style="position:absolute;left:6582;top:691;width:2825;height:127" coordorigin="6582,691" coordsize="2825,127" path="m6582,731r112,-8l6814,701r116,-10l7050,709r116,17l7286,748r119,15l7521,778r120,7l7757,795r120,-59l7996,736r109,5l8224,763r116,15l8460,785r116,-10l8696,790r120,3l8932,810r119,l9167,805r120,13l9407,813e" filled="f" strokecolor="#00c1a7" strokeweight=".28458mm">
              <v:path arrowok="t"/>
            </v:shape>
            <v:shape id="_x0000_s1853" style="position:absolute;left:6582;top:820;width:2825;height:127" coordorigin="6582,820" coordsize="2825,127" path="m6582,847r112,3l6814,835r116,7l7050,830r116,2l7286,832r119,-2l7521,827r120,-7l7757,830r120,7l7996,837r109,28l8224,870r116,17l8460,899r116,-10l8696,897r120,27l8932,924r119,5l9167,946r120,-19l9407,932e" filled="f" strokecolor="#00bade" strokeweight=".28458mm">
              <v:path arrowok="t"/>
            </v:shape>
            <v:shape id="_x0000_s1852" style="position:absolute;left:6582;top:981;width:2825;height:53" coordorigin="6582,981" coordsize="2825,53" path="m6582,1001r112,7l6814,1001r116,10l7050,1023r116,-5l7286,1013r119,8l7521,1021r120,l7757,1018r120,-37l7996,981r109,10l8224,1001r116,10l8460,1021r116,-5l8696,1023r120,l8932,1021r119,2l9167,1033r120,-25l9407,1011e" filled="f" strokecolor="#00a6ff" strokeweight=".28458mm">
              <v:path arrowok="t"/>
            </v:shape>
            <v:shape id="_x0000_s1851" style="position:absolute;left:6582;top:1077;width:2825;height:33" coordorigin="6582,1078" coordsize="2825,33" path="m6582,1083r112,-5l6814,1083r116,5l7050,1100r116,l7286,1108r119,2l7521,1110r120,-7l7757,1100r120,-15l7996,1085r109,l8224,1088r116,2l8460,1088r116,2l8696,1090r120,l8932,1088r119,5l9167,1095r120,l9407,1098e" filled="f" strokecolor="#b385ff" strokeweight=".28458mm">
              <v:path arrowok="t"/>
            </v:shape>
            <v:rect id="_x0000_s1850" style="position:absolute;left:6574;top:1119;width:2841;height:36" fillcolor="#ef67eb" stroked="f"/>
            <v:rect id="_x0000_s1849" style="position:absolute;left:6574;top:1129;width:2841;height:34" fillcolor="#ff63b6" stroked="f"/>
            <w10:wrap anchorx="page"/>
          </v:group>
        </w:pict>
      </w:r>
      <w:r w:rsidRPr="004854E7">
        <w:rPr>
          <w:rFonts w:ascii="Arial" w:hAnsi="Arial"/>
          <w:color w:val="1A1A1A"/>
          <w:w w:val="105"/>
          <w:sz w:val="13"/>
          <w:lang w:val="es-CO"/>
        </w:rPr>
        <w:t>Mujeres</w:t>
      </w:r>
      <w:r w:rsidRPr="004854E7">
        <w:rPr>
          <w:rFonts w:ascii="Arial" w:hAnsi="Arial"/>
          <w:color w:val="1A1A1A"/>
          <w:w w:val="105"/>
          <w:sz w:val="13"/>
          <w:lang w:val="es-CO"/>
        </w:rPr>
        <w:tab/>
      </w:r>
      <w:r w:rsidRPr="004854E7">
        <w:rPr>
          <w:rFonts w:ascii="Arial" w:hAnsi="Arial"/>
          <w:color w:val="1A1A1A"/>
          <w:w w:val="105"/>
          <w:sz w:val="13"/>
          <w:u w:val="single" w:color="00BADE"/>
          <w:lang w:val="es-CO"/>
        </w:rPr>
        <w:t xml:space="preserve"> </w:t>
      </w:r>
      <w:r w:rsidRPr="004854E7">
        <w:rPr>
          <w:rFonts w:ascii="Arial" w:hAnsi="Arial"/>
          <w:w w:val="105"/>
          <w:position w:val="-8"/>
          <w:sz w:val="13"/>
          <w:lang w:val="es-CO"/>
        </w:rPr>
        <w:t>50 −</w:t>
      </w:r>
      <w:r w:rsidRPr="004854E7">
        <w:rPr>
          <w:rFonts w:ascii="Arial" w:hAnsi="Arial"/>
          <w:spacing w:val="-4"/>
          <w:w w:val="105"/>
          <w:position w:val="-8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position w:val="-8"/>
          <w:sz w:val="13"/>
          <w:lang w:val="es-CO"/>
        </w:rPr>
        <w:t>54</w:t>
      </w:r>
    </w:p>
    <w:p w14:paraId="23B42872" w14:textId="77777777" w:rsidR="003E28F0" w:rsidRPr="004854E7" w:rsidRDefault="004854E7">
      <w:pPr>
        <w:spacing w:before="115"/>
        <w:ind w:left="3357"/>
        <w:rPr>
          <w:rFonts w:ascii="Arial" w:hAnsi="Arial"/>
          <w:sz w:val="13"/>
          <w:lang w:val="es-CO"/>
        </w:rPr>
      </w:pPr>
      <w:r>
        <w:pict w14:anchorId="010A0EB0">
          <v:line id="_x0000_s1847" style="position:absolute;left:0;text-align:left;z-index:251648000;mso-position-horizontal-relative:page" from="491.55pt,9.4pt" to="501.95pt,9.4pt" strokecolor="#00a6ff" strokeweight=".28458mm">
            <w10:wrap anchorx="page"/>
          </v:line>
        </w:pict>
      </w:r>
      <w:r w:rsidRPr="004854E7">
        <w:rPr>
          <w:rFonts w:ascii="Arial" w:hAnsi="Arial"/>
          <w:w w:val="105"/>
          <w:sz w:val="13"/>
          <w:lang w:val="es-CO"/>
        </w:rPr>
        <w:t>55 −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59</w:t>
      </w:r>
    </w:p>
    <w:p w14:paraId="518068CB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4" w:space="720" w:equalWidth="0">
            <w:col w:w="1197" w:space="333"/>
            <w:col w:w="1694" w:space="342"/>
            <w:col w:w="1121" w:space="333"/>
            <w:col w:w="5500"/>
          </w:cols>
        </w:sectPr>
      </w:pPr>
    </w:p>
    <w:p w14:paraId="4641033F" w14:textId="77777777" w:rsidR="003E28F0" w:rsidRPr="004854E7" w:rsidRDefault="004854E7">
      <w:pPr>
        <w:spacing w:before="26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3000</w:t>
      </w:r>
    </w:p>
    <w:p w14:paraId="47265703" w14:textId="77777777" w:rsidR="003E28F0" w:rsidRPr="004854E7" w:rsidRDefault="004854E7">
      <w:pPr>
        <w:spacing w:before="25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24E4E0BD" w14:textId="77777777" w:rsidR="003E28F0" w:rsidRPr="004854E7" w:rsidRDefault="004854E7">
      <w:pPr>
        <w:spacing w:before="25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1000</w:t>
      </w:r>
    </w:p>
    <w:p w14:paraId="7B8E738B" w14:textId="77777777" w:rsidR="003E28F0" w:rsidRPr="004854E7" w:rsidRDefault="004854E7">
      <w:pPr>
        <w:tabs>
          <w:tab w:val="left" w:pos="4544"/>
        </w:tabs>
        <w:spacing w:before="32"/>
        <w:ind w:left="854"/>
        <w:rPr>
          <w:rFonts w:ascii="Arial" w:hAns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 w:hAnsi="Arial"/>
          <w:color w:val="4D4D4D"/>
          <w:w w:val="105"/>
          <w:position w:val="4"/>
          <w:sz w:val="13"/>
          <w:lang w:val="es-CO"/>
        </w:rPr>
        <w:t>200</w:t>
      </w:r>
      <w:r w:rsidRPr="004854E7">
        <w:rPr>
          <w:rFonts w:ascii="Arial" w:hAnsi="Arial"/>
          <w:color w:val="4D4D4D"/>
          <w:w w:val="105"/>
          <w:position w:val="4"/>
          <w:sz w:val="13"/>
          <w:lang w:val="es-CO"/>
        </w:rPr>
        <w:tab/>
      </w:r>
      <w:r w:rsidRPr="004854E7">
        <w:rPr>
          <w:rFonts w:ascii="Arial" w:hAnsi="Arial"/>
          <w:color w:val="4D4D4D"/>
          <w:w w:val="105"/>
          <w:position w:val="4"/>
          <w:sz w:val="13"/>
          <w:u w:val="single" w:color="B385FF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60 −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64</w:t>
      </w:r>
    </w:p>
    <w:p w14:paraId="22F3A73D" w14:textId="77777777" w:rsidR="003E28F0" w:rsidRPr="004854E7" w:rsidRDefault="004854E7">
      <w:pPr>
        <w:tabs>
          <w:tab w:val="left" w:pos="4544"/>
        </w:tabs>
        <w:spacing w:before="62"/>
        <w:ind w:left="854"/>
        <w:rPr>
          <w:rFonts w:ascii="Arial" w:hAnsi="Arial"/>
          <w:sz w:val="13"/>
          <w:lang w:val="es-CO"/>
        </w:rPr>
      </w:pPr>
      <w:r>
        <w:pict w14:anchorId="79E22DD5">
          <v:line id="_x0000_s1846" style="position:absolute;left:0;text-align:left;z-index:251649024;mso-position-horizontal-relative:page" from="491.55pt,22.3pt" to="501.95pt,22.3pt" strokecolor="#ff63b6" strokeweight=".28458mm">
            <w10:wrap anchorx="page"/>
          </v:line>
        </w:pict>
      </w:r>
      <w:r w:rsidRPr="004854E7">
        <w:rPr>
          <w:rFonts w:ascii="Arial" w:hAnsi="Arial"/>
          <w:color w:val="4D4D4D"/>
          <w:w w:val="105"/>
          <w:position w:val="5"/>
          <w:sz w:val="13"/>
          <w:lang w:val="es-CO"/>
        </w:rPr>
        <w:t>100</w:t>
      </w:r>
      <w:r w:rsidRPr="004854E7">
        <w:rPr>
          <w:rFonts w:ascii="Arial" w:hAnsi="Arial"/>
          <w:color w:val="4D4D4D"/>
          <w:w w:val="105"/>
          <w:position w:val="5"/>
          <w:sz w:val="13"/>
          <w:lang w:val="es-CO"/>
        </w:rPr>
        <w:tab/>
      </w:r>
      <w:r w:rsidRPr="004854E7">
        <w:rPr>
          <w:rFonts w:ascii="Arial" w:hAnsi="Arial"/>
          <w:color w:val="4D4D4D"/>
          <w:w w:val="105"/>
          <w:position w:val="5"/>
          <w:sz w:val="13"/>
          <w:u w:val="single" w:color="EF67EB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65 −</w:t>
      </w:r>
      <w:r w:rsidRPr="004854E7">
        <w:rPr>
          <w:rFonts w:ascii="Arial" w:hAnsi="Arial"/>
          <w:spacing w:val="-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w w:val="105"/>
          <w:sz w:val="13"/>
          <w:lang w:val="es-CO"/>
        </w:rPr>
        <w:t>69</w:t>
      </w:r>
    </w:p>
    <w:p w14:paraId="78639FDB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1197" w:space="2369"/>
            <w:col w:w="6954"/>
          </w:cols>
        </w:sectPr>
      </w:pPr>
    </w:p>
    <w:p w14:paraId="20F88674" w14:textId="77777777" w:rsidR="003E28F0" w:rsidRPr="004854E7" w:rsidRDefault="004854E7">
      <w:pPr>
        <w:spacing w:before="26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794AC736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44C94FDD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7A09A4D4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5F054729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887CA55" w14:textId="77777777" w:rsidR="003E28F0" w:rsidRPr="004854E7" w:rsidRDefault="003E28F0">
      <w:pPr>
        <w:pStyle w:val="Textoindependiente"/>
        <w:spacing w:before="4"/>
        <w:rPr>
          <w:rFonts w:ascii="Arial"/>
          <w:sz w:val="15"/>
          <w:lang w:val="es-CO"/>
        </w:rPr>
      </w:pPr>
    </w:p>
    <w:p w14:paraId="3C6A01EF" w14:textId="77777777" w:rsidR="003E28F0" w:rsidRPr="004854E7" w:rsidRDefault="004854E7">
      <w:pPr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49D90C9C" w14:textId="77777777" w:rsidR="003E28F0" w:rsidRPr="004854E7" w:rsidRDefault="004854E7">
      <w:pPr>
        <w:spacing w:before="52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1500</w:t>
      </w:r>
    </w:p>
    <w:p w14:paraId="26C58DE5" w14:textId="77777777" w:rsidR="003E28F0" w:rsidRPr="004854E7" w:rsidRDefault="004854E7">
      <w:pPr>
        <w:spacing w:before="52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1000</w:t>
      </w:r>
    </w:p>
    <w:p w14:paraId="03E16023" w14:textId="77777777" w:rsidR="003E28F0" w:rsidRPr="004854E7" w:rsidRDefault="004854E7">
      <w:pPr>
        <w:spacing w:before="52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500</w:t>
      </w:r>
    </w:p>
    <w:p w14:paraId="7831DF4D" w14:textId="77777777" w:rsidR="003E28F0" w:rsidRPr="004854E7" w:rsidRDefault="004854E7">
      <w:pPr>
        <w:spacing w:before="51" w:line="129" w:lineRule="exact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2C507CD8" w14:textId="77777777" w:rsidR="003E28F0" w:rsidRPr="004854E7" w:rsidRDefault="004854E7">
      <w:pPr>
        <w:pStyle w:val="Textoindependiente"/>
        <w:spacing w:before="8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26D2254A" w14:textId="77777777" w:rsidR="003E28F0" w:rsidRPr="004854E7" w:rsidRDefault="004854E7">
      <w:pPr>
        <w:ind w:left="438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>2016−07 2017−01 2017−07 2018−01</w:t>
      </w:r>
    </w:p>
    <w:p w14:paraId="66ED51E9" w14:textId="77777777" w:rsidR="003E28F0" w:rsidRPr="004854E7" w:rsidRDefault="004854E7">
      <w:pPr>
        <w:spacing w:before="113"/>
        <w:ind w:left="1264" w:right="1181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ORIENTE</w:t>
      </w:r>
    </w:p>
    <w:p w14:paraId="396C432B" w14:textId="77777777" w:rsidR="003E28F0" w:rsidRPr="004854E7" w:rsidRDefault="004854E7">
      <w:pPr>
        <w:spacing w:before="113"/>
        <w:ind w:left="1264" w:right="1181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09599534" w14:textId="77777777" w:rsidR="003E28F0" w:rsidRPr="004854E7" w:rsidRDefault="004854E7">
      <w:pPr>
        <w:spacing w:before="9"/>
        <w:jc w:val="right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4D4D4D"/>
          <w:sz w:val="13"/>
          <w:lang w:val="es-CO"/>
        </w:rPr>
        <w:t>0</w:t>
      </w:r>
    </w:p>
    <w:p w14:paraId="4CBD916E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1F8102E1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33582404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576A82B8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2C25C1CF" w14:textId="77777777" w:rsidR="003E28F0" w:rsidRPr="004854E7" w:rsidRDefault="003E28F0">
      <w:pPr>
        <w:pStyle w:val="Textoindependiente"/>
        <w:spacing w:before="6"/>
        <w:rPr>
          <w:rFonts w:ascii="Arial"/>
          <w:sz w:val="12"/>
          <w:lang w:val="es-CO"/>
        </w:rPr>
      </w:pPr>
    </w:p>
    <w:p w14:paraId="3F88EA6E" w14:textId="77777777" w:rsidR="003E28F0" w:rsidRPr="004854E7" w:rsidRDefault="004854E7">
      <w:pPr>
        <w:jc w:val="right"/>
        <w:rPr>
          <w:rFonts w:ascii="Arial"/>
          <w:sz w:val="13"/>
          <w:lang w:val="es-CO"/>
        </w:rPr>
      </w:pPr>
      <w:r>
        <w:pict w14:anchorId="7505318C">
          <v:group id="_x0000_s1832" style="position:absolute;left:0;text-align:left;margin-left:147.55pt;margin-top:-2.4pt;width:155.4pt;height:49.2pt;z-index:251636736;mso-position-horizontal-relative:page" coordorigin="2951,-48" coordsize="3108,984">
            <v:shape id="_x0000_s1845" style="position:absolute;left:925;top:1605;width:4122;height:1303" coordorigin="926,1605" coordsize="4122,1303" o:spt="100" adj="0,,0" path="m2951,827r3107,m2951,626r3107,m2951,424r3107,m2951,223r3107,m2951,22r3107,m3266,934r,-982m3977,934r,-982m4682,934r,-982m5387,934r,-982e" filled="f" strokecolor="#ebebeb" strokeweight=".14097mm">
              <v:stroke joinstyle="round"/>
              <v:formulas/>
              <v:path arrowok="t" o:connecttype="segments"/>
            </v:shape>
            <v:shape id="_x0000_s1844" style="position:absolute;left:925;top:1605;width:4122;height:1303" coordorigin="926,1605" coordsize="4122,1303" o:spt="100" adj="0,,0" path="m2951,927r3107,m2951,726r3107,m2951,525r3107,m2951,324r3107,m2951,123r3107,m3621,934r,-982m4332,934r,-982m5032,934r,-982m5743,934r,-982e" filled="f" strokecolor="#ebebeb" strokeweight=".28458mm">
              <v:stroke joinstyle="round"/>
              <v:formulas/>
              <v:path arrowok="t" o:connecttype="segments"/>
            </v:shape>
            <v:shape id="_x0000_s1843" style="position:absolute;left:3091;top:-4;width:2825;height:249" coordorigin="3092,-3" coordsize="2825,249" path="m3092,170r112,-19l3324,138r116,-7l3559,113,3675,98r120,-9l3915,48,4031,15,4151,-1r116,-2l4386,151r120,l4614,116r120,-9l4850,103,4970,87r116,1l5205,103r120,4l5441,85,5561,71r116,8l5797,245r119,-2e" filled="f" strokecolor="#f8766d" strokeweight=".28458mm">
              <v:path arrowok="t"/>
            </v:shape>
            <v:shape id="_x0000_s1842" style="position:absolute;left:3091;top:3;width:2825;height:68" coordorigin="3092,3" coordsize="2825,68" path="m3092,35l3204,15r120,-1l3440,7r119,17l3675,28,3795,18r120,-6l4031,22r120,6l4267,47,4386,21r120,-7l4614,3r120,19l4850,34r120,-3l5086,44r119,8l5325,59r116,12l5561,60r116,7l5797,34r119,-6e" filled="f" strokecolor="#db8e00" strokeweight=".28458mm">
              <v:path arrowok="t"/>
            </v:shape>
            <v:shape id="_x0000_s1841" style="position:absolute;left:3091;top:89;width:2825;height:68" coordorigin="3092,90" coordsize="2825,68" path="m3092,96r112,-1l3324,95r116,11l3559,102r116,4l3795,105r120,-1l4031,109r120,l4267,121,4386,90r120,l4614,99r120,1l4850,111r120,1l5086,124r119,17l5325,157r116,-5l5561,150r116,8l5797,132r119,3e" filled="f" strokecolor="#aea200" strokeweight=".28458mm">
              <v:path arrowok="t"/>
            </v:shape>
            <v:shape id="_x0000_s1840" style="position:absolute;left:3091;top:241;width:2825;height:82" coordorigin="3092,241" coordsize="2825,82" path="m3092,241r112,1l3324,250r116,11l3559,270r116,9l3795,281r120,-4l4031,281r120,-3l4267,286r119,-40l4506,246r108,11l4734,263r116,17l4970,283r116,10l5205,310r120,9l5441,319r120,-5l5677,323r120,-33l5916,288e" filled="f" strokecolor="#64b200" strokeweight=".28458mm">
              <v:path arrowok="t"/>
            </v:shape>
            <v:shape id="_x0000_s1839" style="position:absolute;left:3091;top:434;width:2825;height:67" coordorigin="3092,434" coordsize="2825,67" path="m3092,434r112,2l3324,443r116,6l3559,453r116,1l3795,460r120,-6l4031,457r120,6l4267,470r119,-32l4506,438r108,7l4734,448r116,7l4970,457r116,8l5205,473r120,11l5441,488r120,4l5677,501r120,-38l5916,467e" filled="f" strokecolor="#00bd5c" strokeweight=".28458mm">
              <v:path arrowok="t"/>
            </v:shape>
            <v:shape id="_x0000_s1838" style="position:absolute;left:3091;top:594;width:2825;height:34" coordorigin="3092,595" coordsize="2825,34" path="m3092,596r112,1l3324,599r116,4l3559,605r116,2l3795,608r120,1l4031,612r120,2l4267,622r119,-27l4506,595r108,6l4734,604r116,3l4970,611r116,2l5205,622r120,7l5441,625r120,-5l5677,628r120,-16l5916,612e" filled="f" strokecolor="#00c1a7" strokeweight=".28458mm">
              <v:path arrowok="t"/>
            </v:shape>
            <v:line id="_x0000_s1837" style="position:absolute" from="3084,706" to="5924,706" strokecolor="#00bade" strokeweight=".75269mm"/>
            <v:line id="_x0000_s1836" style="position:absolute" from="3084,790" to="5924,790" strokecolor="#00a6ff" strokeweight=".65958mm"/>
            <v:rect id="_x0000_s1835" style="position:absolute;left:3083;top:831;width:2841;height:27" fillcolor="#b385ff" stroked="f"/>
            <v:rect id="_x0000_s1834" style="position:absolute;left:3083;top:861;width:2841;height:26" fillcolor="#ef67eb" stroked="f"/>
            <v:rect id="_x0000_s1833" style="position:absolute;left:3083;top:868;width:2841;height:29" fillcolor="#ff63b6" stroked="f"/>
            <w10:wrap anchorx="page"/>
          </v:group>
        </w:pict>
      </w: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150</w:t>
      </w:r>
    </w:p>
    <w:p w14:paraId="02965BB3" w14:textId="77777777" w:rsidR="003E28F0" w:rsidRPr="004854E7" w:rsidRDefault="004854E7">
      <w:pPr>
        <w:spacing w:before="125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100</w:t>
      </w:r>
    </w:p>
    <w:p w14:paraId="5D489E6B" w14:textId="77777777" w:rsidR="003E28F0" w:rsidRPr="004854E7" w:rsidRDefault="004854E7">
      <w:pPr>
        <w:spacing w:before="124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50</w:t>
      </w:r>
    </w:p>
    <w:p w14:paraId="45F25826" w14:textId="77777777" w:rsidR="003E28F0" w:rsidRPr="004854E7" w:rsidRDefault="004854E7">
      <w:pPr>
        <w:spacing w:before="124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7D2C7C26" w14:textId="77777777" w:rsidR="003E28F0" w:rsidRPr="004854E7" w:rsidRDefault="004854E7">
      <w:pPr>
        <w:pStyle w:val="Textoindependiente"/>
        <w:spacing w:before="8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2EA3AF8C" w14:textId="77777777" w:rsidR="003E28F0" w:rsidRPr="004854E7" w:rsidRDefault="004854E7">
      <w:pPr>
        <w:ind w:left="438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>2016−07 2017−01 2017−07 2018−01</w:t>
      </w:r>
    </w:p>
    <w:p w14:paraId="58925D82" w14:textId="77777777" w:rsidR="003E28F0" w:rsidRPr="004854E7" w:rsidRDefault="004854E7">
      <w:pPr>
        <w:spacing w:before="113"/>
        <w:ind w:left="1264" w:right="1181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ORIENTE</w:t>
      </w:r>
    </w:p>
    <w:p w14:paraId="021A214B" w14:textId="77777777" w:rsidR="003E28F0" w:rsidRPr="004854E7" w:rsidRDefault="004854E7">
      <w:pPr>
        <w:spacing w:before="113"/>
        <w:ind w:left="1264" w:right="1181"/>
        <w:jc w:val="center"/>
        <w:rPr>
          <w:rFonts w:ascii="Arial"/>
          <w:sz w:val="13"/>
          <w:lang w:val="es-CO"/>
        </w:rPr>
      </w:pPr>
      <w:r>
        <w:pict w14:anchorId="634AC643">
          <v:group id="_x0000_s1818" style="position:absolute;left:0;text-align:left;margin-left:322.05pt;margin-top:15.9pt;width:155.4pt;height:49.1pt;z-index:251641856;mso-position-horizontal-relative:page" coordorigin="6441,318" coordsize="3108,982">
            <v:shape id="_x0000_s1831" style="position:absolute;left:5555;top:1970;width:4122;height:1303" coordorigin="5555,1971" coordsize="4122,1303" o:spt="100" adj="0,,0" path="m6441,1123r3107,m6441,850r3107,m6441,576r3107,m6756,1299r,-981m7467,1299r,-981m8172,1299r,-981m8877,1299r,-981e" filled="f" strokecolor="#ebebeb" strokeweight=".14097mm">
              <v:stroke joinstyle="round"/>
              <v:formulas/>
              <v:path arrowok="t" o:connecttype="segments"/>
            </v:shape>
            <v:shape id="_x0000_s1830" style="position:absolute;left:5555;top:1970;width:4122;height:1303" coordorigin="5555,1971" coordsize="4122,1303" o:spt="100" adj="0,,0" path="m6441,1260r3107,m6441,986r3107,m6441,713r3107,m6441,439r3107,m7112,1299r,-981m7823,1299r,-981m8522,1299r,-981m9233,1299r,-981e" filled="f" strokecolor="#ebebeb" strokeweight=".28458mm">
              <v:stroke joinstyle="round"/>
              <v:formulas/>
              <v:path arrowok="t" o:connecttype="segments"/>
            </v:shape>
            <v:shape id="_x0000_s1829" style="position:absolute;left:6582;top:477;width:2825;height:302" coordorigin="6582,477" coordsize="2825,302" path="m6582,548r112,-5l6814,499r116,-5l7050,477r116,17l7286,499r119,6l7521,505r120,11l7757,488r120,164l7996,652r109,-60l8224,625r116,-33l8460,630r116,6l8696,691r120,49l8932,685r119,-27l9167,707r120,33l9407,778e" filled="f" strokecolor="#f8766d" strokeweight=".28458mm">
              <v:path arrowok="t"/>
            </v:shape>
            <v:shape id="_x0000_s1828" style="position:absolute;left:6582;top:362;width:2825;height:417" coordorigin="6582,362" coordsize="2825,417" path="m6582,362r112,17l6814,444r116,-44l7050,417r116,55l7286,461r119,33l7521,510r120,60l7757,510r120,71l7996,554r109,22l8224,570r116,22l8460,620r116,27l8696,625r120,-11l8932,636r119,-6l9167,669r120,109l9407,762e" filled="f" strokecolor="#db8e00" strokeweight=".28458mm">
              <v:path arrowok="t"/>
            </v:shape>
            <v:shape id="_x0000_s1827" style="position:absolute;left:6582;top:449;width:2825;height:154" coordorigin="6582,450" coordsize="2825,154" path="m6582,450r112,11l6814,466r116,-16l7050,455r116,28l7286,472r119,16l7521,488r120,-5l7757,499r120,33l7996,532r109,27l8224,587r116,11l8460,603r116,-22l8696,598r120,-11l8932,592r119,-55l9167,548r120,22l9407,548e" filled="f" strokecolor="#aea200" strokeweight=".28458mm">
              <v:path arrowok="t"/>
            </v:shape>
            <v:shape id="_x0000_s1826" style="position:absolute;left:6582;top:477;width:2825;height:137" coordorigin="6582,477" coordsize="2825,137" path="m6582,477r112,6l6814,499r116,l7050,526r116,-21l7286,505r119,-11l7521,494r120,5l7757,516r120,-39l7996,477r109,28l8224,510r116,11l8460,516r116,-6l8696,537r120,39l8932,559r119,28l9167,614r120,-44l9407,592e" filled="f" strokecolor="#64b200" strokeweight=".28458mm">
              <v:path arrowok="t"/>
            </v:shape>
            <v:shape id="_x0000_s1825" style="position:absolute;left:6582;top:718;width:2825;height:105" coordorigin="6582,718" coordsize="2825,105" path="m6582,734r112,-5l6814,762r116,11l7050,767r116,22l7286,800r119,22l7521,806r120,5l7757,795r120,-61l7996,734r109,-5l8224,745r116,12l8460,745r116,-5l8696,724r120,l8932,724r119,-6l9167,745r120,-5l9407,729e" filled="f" strokecolor="#00bd5c" strokeweight=".28458mm">
              <v:path arrowok="t"/>
            </v:shape>
            <v:shape id="_x0000_s1824" style="position:absolute;left:6582;top:887;width:2825;height:126" coordorigin="6582,888" coordsize="2825,126" path="m6582,893r112,17l6814,888r116,44l7050,921r116,16l7286,948r119,6l7521,959r120,-5l7757,986r120,-27l7996,959r109,11l8224,997r116,6l8460,992r116,16l8696,997r120,17l8932,997r119,6l9167,1008r120,-22l9407,981e" filled="f" strokecolor="#00c1a7" strokeweight=".28458mm">
              <v:path arrowok="t"/>
            </v:shape>
            <v:shape id="_x0000_s1823" style="position:absolute;left:6582;top:937;width:2825;height:110" coordorigin="6582,937" coordsize="2825,110" path="m6582,937r112,6l6814,954r116,-6l7050,965r116,10l7286,992r119,16l7521,1008r120,-5l7757,1019r120,-27l7996,992r109,-6l8224,1003r116,-17l8460,992r116,11l8696,1014r120,11l8932,1036r119,l9167,1030r120,17l9407,1041e" filled="f" strokecolor="#00bade" strokeweight=".28458mm">
              <v:path arrowok="t"/>
            </v:shape>
            <v:shape id="_x0000_s1822" style="position:absolute;left:6582;top:1117;width:2825;height:44" coordorigin="6582,1118" coordsize="2825,44" path="m6582,1151r112,-6l6814,1140r116,-6l7050,1140r116,l7286,1151r119,l7521,1151r120,5l7757,1151r120,-22l7996,1129r109,l8224,1134r116,l8460,1145r116,17l8696,1151r120,-6l8932,1145r119,l9167,1140r120,-22l9407,1123e" filled="f" strokecolor="#00a6ff" strokeweight=".28458mm">
              <v:path arrowok="t"/>
            </v:shape>
            <v:shape id="_x0000_s1821" style="position:absolute;left:6582;top:1188;width:2825;height:50" coordorigin="6582,1189" coordsize="2825,50" path="m6582,1189r112,l6814,1195r116,16l7050,1227r116,6l7286,1233r119,l7521,1233r120,l7757,1233r120,-22l7996,1211r109,5l8224,1216r116,6l8460,1222r116,5l8696,1233r120,5l8932,1233r119,-11l9167,1222r120,l9407,1222e" filled="f" strokecolor="#b385ff" strokeweight=".28458mm">
              <v:path arrowok="t"/>
            </v:shape>
            <v:rect id="_x0000_s1820" style="position:absolute;left:6574;top:1208;width:2841;height:38" fillcolor="#ef67eb" stroked="f"/>
            <v:rect id="_x0000_s1819" style="position:absolute;left:6574;top:1230;width:2841;height:33" fillcolor="#ff63b6" stroked="f"/>
            <w10:wrap anchorx="page"/>
          </v:group>
        </w:pict>
      </w:r>
      <w:r w:rsidRPr="004854E7">
        <w:rPr>
          <w:rFonts w:ascii="Arial"/>
          <w:color w:val="1A1A1A"/>
          <w:w w:val="105"/>
          <w:sz w:val="13"/>
          <w:lang w:val="es-CO"/>
        </w:rPr>
        <w:t>Mujeres</w:t>
      </w:r>
    </w:p>
    <w:p w14:paraId="3F7BDE49" w14:textId="77777777" w:rsidR="003E28F0" w:rsidRPr="004854E7" w:rsidRDefault="004854E7">
      <w:pPr>
        <w:spacing w:before="69"/>
        <w:ind w:left="558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w w:val="105"/>
          <w:sz w:val="13"/>
          <w:lang w:val="es-CO"/>
        </w:rPr>
        <w:t>Mayor a 70</w:t>
      </w:r>
    </w:p>
    <w:p w14:paraId="0E0B7E87" w14:textId="77777777" w:rsidR="003E28F0" w:rsidRPr="004854E7" w:rsidRDefault="003E28F0">
      <w:pPr>
        <w:rPr>
          <w:rFonts w:asci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5" w:space="720" w:equalWidth="0">
            <w:col w:w="1157" w:space="40"/>
            <w:col w:w="3093" w:space="39"/>
            <w:col w:w="319" w:space="39"/>
            <w:col w:w="3093" w:space="39"/>
            <w:col w:w="2701"/>
          </w:cols>
        </w:sectPr>
      </w:pPr>
    </w:p>
    <w:p w14:paraId="6A01A9A7" w14:textId="77777777" w:rsidR="003E28F0" w:rsidRPr="004854E7" w:rsidRDefault="004854E7">
      <w:pPr>
        <w:tabs>
          <w:tab w:val="left" w:pos="5125"/>
        </w:tabs>
        <w:spacing w:before="1"/>
        <w:ind w:left="1635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2016−07     2017−01  </w:t>
      </w:r>
      <w:r w:rsidRPr="004854E7">
        <w:rPr>
          <w:rFonts w:ascii="Arial" w:hAnsi="Arial"/>
          <w:color w:val="4D4D4D"/>
          <w:spacing w:val="3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3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  <w:t>2016−07 2017−01 2017−07</w:t>
      </w:r>
      <w:r w:rsidRPr="004854E7">
        <w:rPr>
          <w:rFonts w:ascii="Arial" w:hAnsi="Arial"/>
          <w:color w:val="4D4D4D"/>
          <w:spacing w:val="29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</w:p>
    <w:p w14:paraId="5CD656BD" w14:textId="77777777" w:rsidR="003E28F0" w:rsidRPr="004854E7" w:rsidRDefault="003E28F0">
      <w:pPr>
        <w:rPr>
          <w:rFonts w:ascii="Arial" w:hAns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25CA8028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4A33CCB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656035C6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36FBDAB3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7701E2D6" w14:textId="77777777" w:rsidR="003E28F0" w:rsidRPr="004854E7" w:rsidRDefault="003E28F0">
      <w:pPr>
        <w:pStyle w:val="Textoindependiente"/>
        <w:spacing w:before="5"/>
        <w:rPr>
          <w:rFonts w:ascii="Arial"/>
          <w:sz w:val="12"/>
          <w:lang w:val="es-CO"/>
        </w:rPr>
      </w:pPr>
    </w:p>
    <w:p w14:paraId="1E681578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2000</w:t>
      </w:r>
    </w:p>
    <w:p w14:paraId="1A0C5B76" w14:textId="77777777" w:rsidR="003E28F0" w:rsidRPr="004854E7" w:rsidRDefault="003E28F0">
      <w:pPr>
        <w:pStyle w:val="Textoindependiente"/>
        <w:spacing w:before="8"/>
        <w:rPr>
          <w:rFonts w:ascii="Arial"/>
          <w:sz w:val="17"/>
          <w:lang w:val="es-CO"/>
        </w:rPr>
      </w:pPr>
    </w:p>
    <w:p w14:paraId="671D808D" w14:textId="77777777" w:rsidR="003E28F0" w:rsidRPr="004854E7" w:rsidRDefault="004854E7">
      <w:pPr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z w:val="13"/>
          <w:lang w:val="es-CO"/>
        </w:rPr>
        <w:t>1000</w:t>
      </w:r>
    </w:p>
    <w:p w14:paraId="71D99462" w14:textId="77777777" w:rsidR="003E28F0" w:rsidRPr="004854E7" w:rsidRDefault="004854E7">
      <w:pPr>
        <w:spacing w:before="113"/>
        <w:ind w:left="828" w:right="14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VIEJO CALDAS</w:t>
      </w:r>
    </w:p>
    <w:p w14:paraId="431E7AC6" w14:textId="77777777" w:rsidR="003E28F0" w:rsidRPr="004854E7" w:rsidRDefault="004854E7">
      <w:pPr>
        <w:spacing w:before="113"/>
        <w:ind w:left="828" w:right="14"/>
        <w:jc w:val="center"/>
        <w:rPr>
          <w:rFonts w:ascii="Arial"/>
          <w:sz w:val="13"/>
          <w:lang w:val="es-CO"/>
        </w:rPr>
      </w:pPr>
      <w:r w:rsidRPr="004854E7">
        <w:rPr>
          <w:rFonts w:ascii="Arial"/>
          <w:color w:val="1A1A1A"/>
          <w:w w:val="105"/>
          <w:sz w:val="13"/>
          <w:lang w:val="es-CO"/>
        </w:rPr>
        <w:t>Hombres</w:t>
      </w:r>
    </w:p>
    <w:p w14:paraId="0358CB7C" w14:textId="77777777" w:rsidR="003E28F0" w:rsidRPr="004854E7" w:rsidRDefault="004854E7">
      <w:pPr>
        <w:pStyle w:val="Textoindependiente"/>
        <w:rPr>
          <w:rFonts w:ascii="Arial"/>
          <w:sz w:val="14"/>
          <w:lang w:val="es-CO"/>
        </w:rPr>
      </w:pPr>
      <w:r w:rsidRPr="004854E7">
        <w:rPr>
          <w:lang w:val="es-CO"/>
        </w:rPr>
        <w:br w:type="column"/>
      </w:r>
    </w:p>
    <w:p w14:paraId="00830774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3DC1917B" w14:textId="77777777" w:rsidR="003E28F0" w:rsidRPr="004854E7" w:rsidRDefault="003E28F0">
      <w:pPr>
        <w:pStyle w:val="Textoindependiente"/>
        <w:spacing w:before="4"/>
        <w:rPr>
          <w:rFonts w:ascii="Arial"/>
          <w:sz w:val="17"/>
          <w:lang w:val="es-CO"/>
        </w:rPr>
      </w:pPr>
    </w:p>
    <w:p w14:paraId="45F6F932" w14:textId="77777777" w:rsidR="003E28F0" w:rsidRPr="004854E7" w:rsidRDefault="004854E7">
      <w:pPr>
        <w:spacing w:before="1"/>
        <w:ind w:right="38"/>
        <w:jc w:val="right"/>
        <w:rPr>
          <w:rFonts w:ascii="Arial"/>
          <w:sz w:val="13"/>
          <w:lang w:val="es-CO"/>
        </w:rPr>
      </w:pPr>
      <w:r>
        <w:pict w14:anchorId="46A4E2AA">
          <v:group id="_x0000_s1804" style="position:absolute;left:0;text-align:left;margin-left:147.55pt;margin-top:2.95pt;width:155.4pt;height:49.1pt;z-index:251637760;mso-position-horizontal-relative:page" coordorigin="2951,59" coordsize="3108,982">
            <v:shape id="_x0000_s1817" style="position:absolute;left:925;top:2287;width:4122;height:1303" coordorigin="926,2288" coordsize="4122,1303" o:spt="100" adj="0,,0" path="m2951,868r3107,m2951,516r3107,m2951,163r3107,m3266,1041r,-982m3977,1041r,-982m4682,1041r,-982m5387,1041r,-982e" filled="f" strokecolor="#ebebeb" strokeweight=".14097mm">
              <v:stroke joinstyle="round"/>
              <v:formulas/>
              <v:path arrowok="t" o:connecttype="segments"/>
            </v:shape>
            <v:shape id="_x0000_s1816" style="position:absolute;left:925;top:2287;width:4122;height:1303" coordorigin="926,2288" coordsize="4122,1303" o:spt="100" adj="0,,0" path="m2951,692r3107,m2951,339r3107,m3621,1041r,-982m4332,1041r,-982m5032,1041r,-982m5743,1041r,-982e" filled="f" strokecolor="#ebebeb" strokeweight=".28458mm">
              <v:stroke joinstyle="round"/>
              <v:formulas/>
              <v:path arrowok="t" o:connecttype="segments"/>
            </v:shape>
            <v:shape id="_x0000_s1815" style="position:absolute;left:3091;top:190;width:2825;height:296" coordorigin="3092,191" coordsize="2825,296" path="m3092,310r112,-14l3324,293r116,-14l3559,271r116,-5l3795,249r120,-17l4031,219r120,-15l4267,191r119,181l4506,372r108,-6l4734,357r116,-4l4970,348r116,-23l5205,340r120,-12l5441,330r120,-12l5677,318r120,156l5916,486e" filled="f" strokecolor="#f8766d" strokeweight=".28458mm">
              <v:path arrowok="t"/>
            </v:shape>
            <v:shape id="_x0000_s1814" style="position:absolute;left:3091;top:104;width:2825;height:55" coordorigin="3092,104" coordsize="2825,55" path="m3092,130r112,-11l3324,104r116,12l3559,133r116,2l3795,109r120,13l4031,121r120,4l4267,140r119,-25l4506,131r108,-9l4734,137r116,7l4970,159r116,-12l5205,134r120,3l5441,137r120,6l5677,157r120,1l5916,159e" filled="f" strokecolor="#db8e00" strokeweight=".28458mm">
              <v:path arrowok="t"/>
            </v:shape>
            <v:shape id="_x0000_s1813" style="position:absolute;left:3091;top:220;width:2825;height:109" coordorigin="3092,220" coordsize="2825,109" path="m3092,220r112,1l3324,249r116,-22l3559,234r116,14l3795,237r120,4l4031,249r120,6l4267,265r119,-7l4506,258r108,22l4734,286r116,10l4970,293r116,l5205,298r120,1l5441,300r120,13l5677,329r120,-39l5916,296e" filled="f" strokecolor="#aea200" strokeweight=".28458mm">
              <v:path arrowok="t"/>
            </v:shape>
            <v:shape id="_x0000_s1812" style="position:absolute;left:3091;top:400;width:2825;height:61" coordorigin="3092,401" coordsize="2825,61" path="m3092,408r112,-5l3324,406r116,3l3559,409r116,17l3795,420r120,-4l4031,422r120,6l4267,441r119,-40l4506,401r108,14l4734,417r116,10l4970,431r116,-2l5205,441r120,11l5441,447r120,6l5677,461r120,-33l5916,437e" filled="f" strokecolor="#64b200" strokeweight=".28458mm">
              <v:path arrowok="t"/>
            </v:shape>
            <v:shape id="_x0000_s1811" style="position:absolute;left:3091;top:595;width:2825;height:72" coordorigin="3092,595" coordsize="2825,72" path="m3092,608r112,-5l3324,605r116,-3l3559,603r116,12l3795,613r120,2l4031,618r120,-1l4267,629r119,-34l4506,595r108,20l4734,624r116,8l4970,640r116,-2l5205,640r120,5l5441,650r120,10l5677,667r120,-30l5916,643e" filled="f" strokecolor="#00bd5c" strokeweight=".28458mm">
              <v:path arrowok="t"/>
            </v:shape>
            <v:shape id="_x0000_s1810" style="position:absolute;left:3091;top:700;width:2825;height:49" coordorigin="3092,701" coordsize="2825,49" path="m3092,704r112,-3l3324,702r116,l3559,711r116,10l3795,723r120,-1l4031,721r120,4l4267,729r119,-9l4506,720r108,6l4734,730r116,5l4970,737r116,1l5205,739r120,-1l5441,740r120,3l5677,749r120,-10l5916,743e" filled="f" strokecolor="#00c1a7" strokeweight=".28458mm">
              <v:path arrowok="t"/>
            </v:shape>
            <v:line id="_x0000_s1809" style="position:absolute" from="3084,822" to="5924,822" strokecolor="#00bade" strokeweight=".65161mm"/>
            <v:shape id="_x0000_s1808" style="position:absolute;left:3091;top:881;width:2825;height:28" coordorigin="3092,882" coordsize="2825,28" path="m3092,882r112,5l3324,886r116,6l3559,893r116,l3795,892r120,1l4031,894r120,4l4267,902r119,-10l4506,892r108,3l4734,898r116,1l4970,903r116,l5205,905r120,l5441,906r120,3l5677,909r120,-18l5916,890e" filled="f" strokecolor="#00a6ff" strokeweight=".28458mm">
              <v:path arrowok="t"/>
            </v:shape>
            <v:line id="_x0000_s1807" style="position:absolute" from="3084,929" to="5924,929" strokecolor="#b385ff" strokeweight=".383mm"/>
            <v:rect id="_x0000_s1806" style="position:absolute;left:3083;top:977;width:2841;height:28" fillcolor="#ef67eb" stroked="f"/>
            <v:rect id="_x0000_s1805" style="position:absolute;left:3083;top:976;width:2841;height:27" fillcolor="#ff63b6" stroked="f"/>
            <w10:wrap anchorx="page"/>
          </v:group>
        </w:pict>
      </w: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250</w:t>
      </w:r>
    </w:p>
    <w:p w14:paraId="2EC2CC7B" w14:textId="77777777" w:rsidR="003E28F0" w:rsidRPr="004854E7" w:rsidRDefault="004854E7">
      <w:pPr>
        <w:spacing w:before="36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200</w:t>
      </w:r>
    </w:p>
    <w:p w14:paraId="022B51F2" w14:textId="77777777" w:rsidR="003E28F0" w:rsidRPr="004854E7" w:rsidRDefault="004854E7">
      <w:pPr>
        <w:spacing w:before="37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150</w:t>
      </w:r>
    </w:p>
    <w:p w14:paraId="52F35A6C" w14:textId="77777777" w:rsidR="003E28F0" w:rsidRPr="004854E7" w:rsidRDefault="004854E7">
      <w:pPr>
        <w:spacing w:before="36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100</w:t>
      </w:r>
    </w:p>
    <w:p w14:paraId="5CE0D334" w14:textId="77777777" w:rsidR="003E28F0" w:rsidRPr="004854E7" w:rsidRDefault="004854E7">
      <w:pPr>
        <w:spacing w:before="36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spacing w:val="-1"/>
          <w:w w:val="105"/>
          <w:sz w:val="13"/>
          <w:lang w:val="es-CO"/>
        </w:rPr>
        <w:t>50</w:t>
      </w:r>
    </w:p>
    <w:p w14:paraId="381346EF" w14:textId="77777777" w:rsidR="003E28F0" w:rsidRPr="004854E7" w:rsidRDefault="004854E7">
      <w:pPr>
        <w:spacing w:before="37"/>
        <w:ind w:right="38"/>
        <w:jc w:val="right"/>
        <w:rPr>
          <w:rFonts w:ascii="Arial"/>
          <w:sz w:val="13"/>
          <w:lang w:val="es-CO"/>
        </w:rPr>
      </w:pPr>
      <w:r w:rsidRPr="004854E7">
        <w:rPr>
          <w:rFonts w:ascii="Arial"/>
          <w:color w:val="4D4D4D"/>
          <w:w w:val="104"/>
          <w:sz w:val="13"/>
          <w:lang w:val="es-CO"/>
        </w:rPr>
        <w:t>0</w:t>
      </w:r>
    </w:p>
    <w:p w14:paraId="56951EE2" w14:textId="77777777" w:rsidR="003E28F0" w:rsidRPr="004854E7" w:rsidRDefault="004854E7">
      <w:pPr>
        <w:spacing w:before="113"/>
        <w:ind w:left="830" w:right="3735"/>
        <w:jc w:val="center"/>
        <w:rPr>
          <w:rFonts w:ascii="Arial"/>
          <w:sz w:val="13"/>
          <w:lang w:val="es-CO"/>
        </w:rPr>
      </w:pPr>
      <w:r w:rsidRPr="004854E7">
        <w:rPr>
          <w:lang w:val="es-CO"/>
        </w:rPr>
        <w:br w:type="column"/>
      </w:r>
      <w:r w:rsidRPr="004854E7">
        <w:rPr>
          <w:rFonts w:ascii="Arial"/>
          <w:color w:val="1A1A1A"/>
          <w:w w:val="105"/>
          <w:sz w:val="13"/>
          <w:lang w:val="es-CO"/>
        </w:rPr>
        <w:t>VIEJO CALDAS</w:t>
      </w:r>
    </w:p>
    <w:p w14:paraId="31CE98B2" w14:textId="77777777" w:rsidR="003E28F0" w:rsidRPr="004854E7" w:rsidRDefault="004854E7">
      <w:pPr>
        <w:spacing w:before="113"/>
        <w:ind w:left="830" w:right="3735"/>
        <w:jc w:val="center"/>
        <w:rPr>
          <w:rFonts w:ascii="Arial"/>
          <w:sz w:val="13"/>
          <w:lang w:val="es-CO"/>
        </w:rPr>
      </w:pPr>
      <w:r>
        <w:pict w14:anchorId="3E9863EE">
          <v:group id="_x0000_s1790" style="position:absolute;left:0;text-align:left;margin-left:322.05pt;margin-top:15.9pt;width:155.4pt;height:49.1pt;z-index:251642880;mso-position-horizontal-relative:page" coordorigin="6441,318" coordsize="3108,982">
            <v:shape id="_x0000_s1803" style="position:absolute;left:5555;top:2545;width:4122;height:1303" coordorigin="5555,2546" coordsize="4122,1303" o:spt="100" adj="0,,0" path="m6441,1169r3107,m6441,983r3107,m6441,797r3107,m6441,611r3107,m6441,425r3107,m6756,1299r,-981m7467,1299r,-981m8172,1299r,-981m8877,1299r,-981e" filled="f" strokecolor="#ebebeb" strokeweight=".14097mm">
              <v:stroke joinstyle="round"/>
              <v:formulas/>
              <v:path arrowok="t" o:connecttype="segments"/>
            </v:shape>
            <v:shape id="_x0000_s1802" style="position:absolute;left:5555;top:2545;width:4122;height:1303" coordorigin="5555,2546" coordsize="4122,1303" o:spt="100" adj="0,,0" path="m6441,1262r3107,m6441,1076r3107,m6441,890r3107,m6441,704r3107,m6441,518r3107,m6441,332r3107,m7112,1299r,-981m7823,1299r,-981m8522,1299r,-981m9233,1299r,-981e" filled="f" strokecolor="#ebebeb" strokeweight=".28458mm">
              <v:stroke joinstyle="round"/>
              <v:formulas/>
              <v:path arrowok="t" o:connecttype="segments"/>
            </v:shape>
            <v:shape id="_x0000_s1801" style="position:absolute;left:6582;top:510;width:2825;height:198" coordorigin="6582,511" coordsize="2825,198" path="m6582,604r112,-30l6814,552r116,-8l7050,544r116,-18l7286,541r119,-11l7521,511r120,26l7757,533r120,138l7996,671r109,-11l8224,652r116,4l8460,641r116,-33l8696,593r120,-11l8932,589r119,-48l9167,548r120,160l9407,697e" filled="f" strokecolor="#f8766d" strokeweight=".28458mm">
              <v:path arrowok="t"/>
            </v:shape>
            <v:shape id="_x0000_s1800" style="position:absolute;left:6582;top:362;width:2825;height:164" coordorigin="6582,362" coordsize="2825,164" path="m6582,410r112,27l6814,396r116,44l7050,522r116,-11l7286,451r119,30l7521,477r120,23l7757,451r120,52l7996,526r109,-49l8224,496r116,-15l8460,459r116,41l8696,463r120,-8l8932,433r119,-26l9167,403r120,-15l9407,362e" filled="f" strokecolor="#db8e00" strokeweight=".28458mm">
              <v:path arrowok="t"/>
            </v:shape>
            <v:shape id="_x0000_s1799" style="position:absolute;left:6582;top:481;width:2825;height:119" coordorigin="6582,481" coordsize="2825,119" path="m6582,481r112,19l6814,522r116,-7l7050,503r116,15l7286,500r119,33l7521,541r120,-4l7757,600r120,-22l7996,578r109,-15l8224,574r116,-11l8460,541r116,3l8696,559r120,-15l8932,530r119,3l9167,559r120,-11l9407,563e" filled="f" strokecolor="#aea200" strokeweight=".28458mm">
              <v:path arrowok="t"/>
            </v:shape>
            <v:shape id="_x0000_s1798" style="position:absolute;left:6582;top:626;width:2825;height:97" coordorigin="6582,626" coordsize="2825,97" path="m6582,667r112,-7l6814,660r116,3l7050,663r116,l7286,667r119,4l7521,671r120,3l7757,719r120,-93l7996,626r109,8l8224,660r116,7l8460,678r116,15l8696,723r120,-26l8932,674r119,-14l9167,667r120,-37l9407,626e" filled="f" strokecolor="#64b200" strokeweight=".28458mm">
              <v:path arrowok="t"/>
            </v:shape>
            <v:shape id="_x0000_s1797" style="position:absolute;left:6582;top:778;width:2825;height:90" coordorigin="6582,779" coordsize="2825,90" path="m6582,808r112,-26l6814,782r116,15l7050,808r116,12l7286,812r119,8l7521,816r120,-11l7757,808r120,4l7996,812r109,15l8224,853r116,l8460,868r116,-4l8696,868r120,-15l8932,849r119,l9167,834r120,-55l9407,801e" filled="f" strokecolor="#00bd5c" strokeweight=".28458mm">
              <v:path arrowok="t"/>
            </v:shape>
            <v:shape id="_x0000_s1796" style="position:absolute;left:6582;top:860;width:2825;height:67" coordorigin="6582,861" coordsize="2825,67" path="m6582,927r112,-14l6814,920r116,-7l7050,894r116,-4l7286,894r119,l7521,905r120,8l7757,916r120,-55l7996,861r109,7l8224,883r116,11l8460,901r116,8l8696,890r120,-15l8932,905r119,19l9167,916r120,-15l9407,901e" filled="f" strokecolor="#00c1a7" strokeweight=".28458mm">
              <v:path arrowok="t"/>
            </v:shape>
            <v:shape id="_x0000_s1795" style="position:absolute;left:6582;top:946;width:2825;height:45" coordorigin="6582,946" coordsize="2825,45" path="m6582,987r112,-4l6814,987r116,-7l7050,965r116,7l7286,957r119,-7l7521,946r120,7l7757,965r120,18l7996,983r109,-7l8224,965r116,11l8460,968r116,12l8696,991r120,-19l8932,980r119,-15l9167,972r120,-7l9407,961e" filled="f" strokecolor="#00bade" strokeweight=".28458mm">
              <v:path arrowok="t"/>
            </v:shape>
            <v:shape id="_x0000_s1794" style="position:absolute;left:6582;top:1083;width:2825;height:23" coordorigin="6582,1084" coordsize="2825,23" path="m6582,1106r112,-4l6814,1095r116,3l7050,1091r116,4l7286,1095r119,7l7521,1098r120,l7757,1102r120,-15l7996,1087r109,8l8224,1095r116,l8460,1106r116,-8l8696,1091r120,7l8932,1106r119,l9167,1106r120,-22l9407,1084e" filled="f" strokecolor="#00a6ff" strokeweight=".28458mm">
              <v:path arrowok="t"/>
            </v:shape>
            <v:shape id="_x0000_s1793" style="position:absolute;left:6582;top:1131;width:2825;height:64" coordorigin="6582,1132" coordsize="2825,64" path="m6582,1150r112,-7l6814,1143r116,7l7050,1150r116,12l7286,1143r119,7l7521,1154r120,l7757,1154r120,-22l7996,1132r109,7l8224,1139r116,l8460,1139r116,19l8696,1180r120,4l8932,1195r119,l9167,1195r120,-7l9407,1180e" filled="f" strokecolor="#b385ff" strokeweight=".28458mm">
              <v:path arrowok="t"/>
            </v:shape>
            <v:shape id="_x0000_s1792" style="position:absolute;left:6582;top:1206;width:2825;height:27" coordorigin="6582,1206" coordsize="2825,27" path="m6582,1210r112,-4l6814,1206r116,8l7050,1210r116,l7286,1214r119,-4l7521,1210r120,l7757,1214r120,l7996,1214r109,l8224,1206r116,4l8460,1217r116,l8696,1221r120,l8932,1225r119,-4l9167,1225r120,7l9407,1229e" filled="f" strokecolor="#ef67eb" strokeweight=".28458mm">
              <v:path arrowok="t"/>
            </v:shape>
            <v:shape id="_x0000_s1791" style="position:absolute;left:6582;top:1232;width:2825;height:23" coordorigin="6582,1232" coordsize="2825,23" path="m6582,1232r112,l6814,1236r116,l7050,1236r116,-4l7286,1240r119,l7521,1236r120,l7757,1240r120,-4l7996,1236r109,4l8224,1244r116,l8460,1247r116,4l8696,1255r120,-4l8932,1251r119,-7l9167,1247r120,-7l9407,1244e" filled="f" strokecolor="#ff63b6" strokeweight=".28458mm">
              <v:path arrowok="t"/>
            </v:shape>
            <w10:wrap anchorx="page"/>
          </v:group>
        </w:pict>
      </w:r>
      <w:r w:rsidRPr="004854E7">
        <w:rPr>
          <w:rFonts w:ascii="Arial"/>
          <w:color w:val="1A1A1A"/>
          <w:w w:val="105"/>
          <w:sz w:val="13"/>
          <w:lang w:val="es-CO"/>
        </w:rPr>
        <w:t>Mujeres</w:t>
      </w:r>
    </w:p>
    <w:p w14:paraId="5DC4C146" w14:textId="77777777" w:rsidR="003E28F0" w:rsidRPr="004854E7" w:rsidRDefault="003E28F0">
      <w:pPr>
        <w:jc w:val="center"/>
        <w:rPr>
          <w:rFonts w:ascii="Arial"/>
          <w:sz w:val="13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4" w:space="720" w:equalWidth="0">
            <w:col w:w="1197" w:space="249"/>
            <w:col w:w="1862" w:space="258"/>
            <w:col w:w="1121" w:space="249"/>
            <w:col w:w="5584"/>
          </w:cols>
        </w:sectPr>
      </w:pPr>
    </w:p>
    <w:p w14:paraId="603787C0" w14:textId="77777777" w:rsidR="003E28F0" w:rsidRPr="004854E7" w:rsidRDefault="004854E7">
      <w:pPr>
        <w:tabs>
          <w:tab w:val="left" w:pos="3490"/>
        </w:tabs>
        <w:spacing w:before="11"/>
        <w:ind w:right="1103"/>
        <w:jc w:val="center"/>
        <w:rPr>
          <w:rFonts w:ascii="Arial" w:hAnsi="Arial"/>
          <w:sz w:val="13"/>
          <w:lang w:val="es-CO"/>
        </w:rPr>
      </w:pP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2016−07     2017−01  </w:t>
      </w:r>
      <w:r w:rsidRPr="004854E7">
        <w:rPr>
          <w:rFonts w:ascii="Arial" w:hAnsi="Arial"/>
          <w:color w:val="4D4D4D"/>
          <w:spacing w:val="34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 xml:space="preserve">2017−07   </w:t>
      </w:r>
      <w:r w:rsidRPr="004854E7">
        <w:rPr>
          <w:rFonts w:ascii="Arial" w:hAnsi="Arial"/>
          <w:color w:val="4D4D4D"/>
          <w:spacing w:val="23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ab/>
        <w:t>2016−07 2017−01 2017−07</w:t>
      </w:r>
      <w:r w:rsidRPr="004854E7">
        <w:rPr>
          <w:rFonts w:ascii="Arial" w:hAnsi="Arial"/>
          <w:color w:val="4D4D4D"/>
          <w:spacing w:val="28"/>
          <w:w w:val="105"/>
          <w:sz w:val="13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13"/>
          <w:lang w:val="es-CO"/>
        </w:rPr>
        <w:t>2018−01</w:t>
      </w:r>
    </w:p>
    <w:p w14:paraId="4D5FAB1D" w14:textId="77777777" w:rsidR="003E28F0" w:rsidRPr="004854E7" w:rsidRDefault="004854E7">
      <w:pPr>
        <w:spacing w:before="24"/>
        <w:ind w:right="1459"/>
        <w:jc w:val="center"/>
        <w:rPr>
          <w:rFonts w:ascii="Arial"/>
          <w:sz w:val="16"/>
          <w:lang w:val="es-CO"/>
        </w:rPr>
      </w:pPr>
      <w:r w:rsidRPr="004854E7">
        <w:rPr>
          <w:rFonts w:ascii="Arial"/>
          <w:w w:val="105"/>
          <w:sz w:val="16"/>
          <w:lang w:val="es-CO"/>
        </w:rPr>
        <w:t>Fecha</w:t>
      </w:r>
    </w:p>
    <w:p w14:paraId="6A34539F" w14:textId="77777777" w:rsidR="003E28F0" w:rsidRPr="004854E7" w:rsidRDefault="004854E7">
      <w:pPr>
        <w:spacing w:before="55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45"/>
          <w:sz w:val="14"/>
          <w:lang w:val="es-CO"/>
        </w:rPr>
        <w:t xml:space="preserve">Figura 1.3. </w:t>
      </w:r>
      <w:r w:rsidRPr="004854E7">
        <w:rPr>
          <w:w w:val="125"/>
          <w:sz w:val="18"/>
          <w:lang w:val="es-CO"/>
        </w:rPr>
        <w:t xml:space="preserve">Población privada de la libertad por rango etario. Febrero-2016 a </w:t>
      </w:r>
      <w:proofErr w:type="gramStart"/>
      <w:r w:rsidRPr="004854E7">
        <w:rPr>
          <w:w w:val="125"/>
          <w:sz w:val="18"/>
          <w:lang w:val="es-CO"/>
        </w:rPr>
        <w:t>Diciembre</w:t>
      </w:r>
      <w:proofErr w:type="gramEnd"/>
      <w:r w:rsidRPr="004854E7">
        <w:rPr>
          <w:w w:val="125"/>
          <w:sz w:val="18"/>
          <w:lang w:val="es-CO"/>
        </w:rPr>
        <w:t>-2017</w:t>
      </w:r>
    </w:p>
    <w:p w14:paraId="7478DDAA" w14:textId="77777777" w:rsidR="003E28F0" w:rsidRPr="004854E7" w:rsidRDefault="004854E7">
      <w:pPr>
        <w:pStyle w:val="Textoindependiente"/>
        <w:spacing w:before="126"/>
        <w:ind w:right="991"/>
        <w:jc w:val="center"/>
        <w:rPr>
          <w:lang w:val="es-CO"/>
        </w:rPr>
      </w:pPr>
      <w:r w:rsidRPr="004854E7">
        <w:rPr>
          <w:lang w:val="es-CO"/>
        </w:rPr>
        <w:t>Fuente: INPEC Elaboración propia</w:t>
      </w:r>
    </w:p>
    <w:p w14:paraId="5BDCB9F8" w14:textId="77777777" w:rsidR="003E28F0" w:rsidRPr="004854E7" w:rsidRDefault="003E28F0">
      <w:pPr>
        <w:jc w:val="center"/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3DD738A2" w14:textId="77777777" w:rsidR="003E28F0" w:rsidRPr="004854E7" w:rsidRDefault="003E28F0">
      <w:pPr>
        <w:pStyle w:val="Textoindependiente"/>
        <w:spacing w:before="5"/>
        <w:rPr>
          <w:sz w:val="14"/>
          <w:lang w:val="es-CO"/>
        </w:rPr>
      </w:pPr>
    </w:p>
    <w:p w14:paraId="04A47B04" w14:textId="77777777" w:rsidR="003E28F0" w:rsidRPr="004854E7" w:rsidRDefault="004854E7">
      <w:pPr>
        <w:ind w:left="2008"/>
        <w:rPr>
          <w:rFonts w:ascii="Arial"/>
          <w:sz w:val="12"/>
          <w:lang w:val="es-CO"/>
        </w:rPr>
      </w:pPr>
      <w:r>
        <w:pict w14:anchorId="773E88EF">
          <v:group id="_x0000_s1747" style="position:absolute;left:0;text-align:left;margin-left:219pt;margin-top:-5.95pt;width:207.7pt;height:176.75pt;z-index:251651072;mso-position-horizontal-relative:page" coordorigin="4380,-119" coordsize="4154,3535">
            <v:line id="_x0000_s1789" style="position:absolute" from="4620,-119" to="4620,2768" strokecolor="#ebebeb" strokeweight=".1231mm"/>
            <v:line id="_x0000_s1788" style="position:absolute" from="4380,2595" to="5061,2595" strokecolor="#ebebeb" strokeweight=".24856mm"/>
            <v:line id="_x0000_s1787" style="position:absolute" from="5398,-119" to="5398,2452" strokecolor="#ebebeb" strokeweight=".1231mm"/>
            <v:line id="_x0000_s1786" style="position:absolute" from="4380,2279" to="5661,2279" strokecolor="#ebebeb" strokeweight=".24856mm"/>
            <v:line id="_x0000_s1785" style="position:absolute" from="6176,-119" to="6176,2137" strokecolor="#ebebeb" strokeweight=".1231mm"/>
            <v:shape id="_x0000_s1784" style="position:absolute;left:4380;top:1647;width:2565;height:316" coordorigin="4380,1648" coordsize="2565,316" o:spt="100" adj="0,,0" path="m4380,1963r2083,m4380,1648r2564,e" filled="f" strokecolor="#ebebeb" strokeweight=".24856mm">
              <v:stroke joinstyle="round"/>
              <v:formulas/>
              <v:path arrowok="t" o:connecttype="segments"/>
            </v:shape>
            <v:line id="_x0000_s1783" style="position:absolute" from="6953,-119" to="6953,1506" strokecolor="#ebebeb" strokeweight=".1231mm"/>
            <v:shape id="_x0000_s1782" style="position:absolute;left:4380;top:1016;width:3210;height:316" coordorigin="4380,1017" coordsize="3210,316" o:spt="100" adj="0,,0" path="m4380,1332r2924,m4380,1017r3210,e" filled="f" strokecolor="#ebebeb" strokeweight=".24856mm">
              <v:stroke joinstyle="round"/>
              <v:formulas/>
              <v:path arrowok="t" o:connecttype="segments"/>
            </v:shape>
            <v:line id="_x0000_s1781" style="position:absolute" from="7731,-119" to="7731,875" strokecolor="#ebebeb" strokeweight=".1231mm"/>
            <v:shape id="_x0000_s1780" style="position:absolute;left:4380;top:70;width:3588;height:632" coordorigin="4380,70" coordsize="3588,632" o:spt="100" adj="0,,0" path="m4380,701r3397,m4380,386r3566,m4380,70r3588,e" filled="f" strokecolor="#ebebeb" strokeweight=".24856mm">
              <v:stroke joinstyle="round"/>
              <v:formulas/>
              <v:path arrowok="t" o:connecttype="segments"/>
            </v:shape>
            <v:line id="_x0000_s1779" style="position:absolute" from="5009,-119" to="5009,2768" strokecolor="#ebebeb" strokeweight=".24856mm"/>
            <v:shape id="_x0000_s1778" style="position:absolute;left:5786;top:-120;width:1556;height:2888" coordorigin="5787,-119" coordsize="1556,2888" o:spt="100" adj="0,,0" path="m5787,-119r,2256m5787,2421r,31m5787,2737r,31m6565,-119r,1940m6565,2105r,32m6565,2421r,31m6565,2737r,31m7342,-119r,1309m7342,1474r,32m7342,1790r,31m7342,2105r,32m7342,2421r,31m7342,2737r,31e" filled="f" strokecolor="#ebebeb" strokeweight=".24856mm">
              <v:stroke joinstyle="round"/>
              <v:formulas/>
              <v:path arrowok="t" o:connecttype="segments"/>
            </v:shape>
            <v:line id="_x0000_s1777" style="position:absolute" from="4620,3052" to="4620,3415" strokecolor="#ebebeb" strokeweight=".1231mm"/>
            <v:line id="_x0000_s1776" style="position:absolute" from="4380,3226" to="5248,3226" strokecolor="#ebebeb" strokeweight=".24856mm"/>
            <v:line id="_x0000_s1775" style="position:absolute" from="5009,3052" to="5009,3415" strokecolor="#ebebeb" strokeweight=".24856mm"/>
            <v:shape id="_x0000_s1774" style="position:absolute;left:5398;top:3052;width:2333;height:363" coordorigin="5398,3052" coordsize="2333,363" o:spt="100" adj="0,,0" path="m5398,3052r,32m5398,3368r,47m6176,3052r,32m6176,3368r,47m6953,3052r,32m6953,3368r,47m7731,3052r,32m7731,3368r,47e" filled="f" strokecolor="#ebebeb" strokeweight=".1231mm">
              <v:stroke joinstyle="round"/>
              <v:formulas/>
              <v:path arrowok="t" o:connecttype="segments"/>
            </v:shape>
            <v:line id="_x0000_s1773" style="position:absolute" from="8509,3415" to="8509,-119" strokecolor="#ebebeb" strokeweight=".1231mm"/>
            <v:shape id="_x0000_s1772" style="position:absolute;left:8119;top:70;width:414;height:3156" coordorigin="8120,70" coordsize="414,3156" o:spt="100" adj="0,,0" path="m8308,3226r225,m8345,2910r188,m8327,2595r206,m8300,2279r233,m8254,1963r279,m8221,1648r312,m8120,1332r413,m8120,1017r413,m8120,701r413,m8120,386r413,m8120,70r413,e" filled="f" strokecolor="#ebebeb" strokeweight=".24856mm">
              <v:stroke joinstyle="round"/>
              <v:formulas/>
              <v:path arrowok="t" o:connecttype="segments"/>
            </v:shape>
            <v:line id="_x0000_s1771" style="position:absolute" from="8120,3415" to="8120,-119" strokecolor="#ebebeb" strokeweight=".24856mm"/>
            <v:shape id="_x0000_s1770" style="position:absolute;left:5786;top:3052;width:1556;height:363" coordorigin="5787,3052" coordsize="1556,363" o:spt="100" adj="0,,0" path="m5787,3052r,32m5787,3368r,47m6565,3052r,32m6565,3368r,47m7342,3052r,32m7342,3368r,47e" filled="f" strokecolor="#ebebeb" strokeweight=".24856mm">
              <v:stroke joinstyle="round"/>
              <v:formulas/>
              <v:path arrowok="t" o:connecttype="segments"/>
            </v:shape>
            <v:rect id="_x0000_s1769" style="position:absolute;left:5248;top:3083;width:2872;height:285" fillcolor="#f8766d" stroked="f"/>
            <v:shape id="_x0000_s1768" style="position:absolute;left:5398;top:2736;width:2333;height:32" coordorigin="5398,2737" coordsize="2333,32" o:spt="100" adj="0,,0" path="m5398,2737r,31m6176,2737r,31m6953,2737r,31m7731,2737r,31e" filled="f" strokecolor="#ebebeb" strokeweight=".1231mm">
              <v:stroke joinstyle="round"/>
              <v:formulas/>
              <v:path arrowok="t" o:connecttype="segments"/>
            </v:shape>
            <v:line id="_x0000_s1767" style="position:absolute" from="4380,2910" to="4569,2910" strokecolor="#ebebeb" strokeweight=".24856mm"/>
            <v:rect id="_x0000_s1766" style="position:absolute;left:4568;top:2768;width:3552;height:285" fillcolor="#f8766d" stroked="f"/>
            <v:shape id="_x0000_s1765" style="position:absolute;left:6175;top:2421;width:1556;height:32" coordorigin="6176,2421" coordsize="1556,32" o:spt="100" adj="0,,0" path="m6176,2421r,31m6953,2421r,31m7731,2421r,31e" filled="f" strokecolor="#ebebeb" strokeweight=".1231mm">
              <v:stroke joinstyle="round"/>
              <v:formulas/>
              <v:path arrowok="t" o:connecttype="segments"/>
            </v:shape>
            <v:rect id="_x0000_s1764" style="position:absolute;left:5061;top:2452;width:3059;height:285" fillcolor="#f8766d" stroked="f"/>
            <v:shape id="_x0000_s1763" style="position:absolute;left:6953;top:2105;width:778;height:32" coordorigin="6953,2105" coordsize="778,32" o:spt="100" adj="0,,0" path="m6953,2105r,32m7731,2105r,32e" filled="f" strokecolor="#ebebeb" strokeweight=".1231mm">
              <v:stroke joinstyle="round"/>
              <v:formulas/>
              <v:path arrowok="t" o:connecttype="segments"/>
            </v:shape>
            <v:rect id="_x0000_s1762" style="position:absolute;left:5661;top:2136;width:2459;height:285" fillcolor="#f8766d" stroked="f"/>
            <v:shape id="_x0000_s1761" style="position:absolute;left:6953;top:1789;width:778;height:32" coordorigin="6953,1790" coordsize="778,32" o:spt="100" adj="0,,0" path="m6953,1790r,31m7731,1790r,31e" filled="f" strokecolor="#ebebeb" strokeweight=".1231mm">
              <v:stroke joinstyle="round"/>
              <v:formulas/>
              <v:path arrowok="t" o:connecttype="segments"/>
            </v:shape>
            <v:rect id="_x0000_s1760" style="position:absolute;left:6463;top:1821;width:1657;height:285" fillcolor="#f8766d" stroked="f"/>
            <v:line id="_x0000_s1759" style="position:absolute" from="7731,1474" to="7731,1506" strokecolor="#ebebeb" strokeweight=".1231mm"/>
            <v:rect id="_x0000_s1758" style="position:absolute;left:6944;top:1505;width:1176;height:285" fillcolor="#f8766d" stroked="f"/>
            <v:line id="_x0000_s1757" style="position:absolute" from="7731,1159" to="7731,1190" strokecolor="#ebebeb" strokeweight=".1231mm"/>
            <v:shape id="_x0000_s1756" style="position:absolute;left:7304;top:-73;width:816;height:1547" coordorigin="7304,-72" coordsize="816,1547" o:spt="100" adj="0,,0" path="m8120,1190r-816,l7304,1474r816,l8120,1190t,-315l7590,875r,284l8120,1159r,-284m8120,559r-343,l7777,843r343,l8120,559t,-316l7946,243r,285l8120,528r,-285m8120,-72r-152,l7968,212r152,l8120,-72e" fillcolor="#f8766d" stroked="f">
              <v:stroke joinstyle="round"/>
              <v:formulas/>
              <v:path arrowok="t" o:connecttype="segments"/>
            </v:shape>
            <v:shape id="_x0000_s1755" style="position:absolute;left:8119;top:2136;width:225;height:1231" coordorigin="8120,2137" coordsize="225,1231" o:spt="100" adj="0,,0" path="m8300,2137r-180,l8120,2421r180,l8300,2137t8,947l8120,3084r,284l8308,3368r,-284m8327,2452r-207,l8120,2737r207,l8327,2452t18,316l8120,2768r,284l8345,3052r,-284e" fillcolor="#00bfc4" stroked="f">
              <v:stroke joinstyle="round"/>
              <v:formulas/>
              <v:path arrowok="t" o:connecttype="segments"/>
            </v:shape>
            <v:line id="_x0000_s1754" style="position:absolute" from="8187,1821" to="8187,2105" strokecolor="#00bfc4" strokeweight="2.36022mm"/>
            <v:line id="_x0000_s1753" style="position:absolute" from="8170,1506" to="8170,1790" strokecolor="#00bfc4" strokeweight="1.77944mm"/>
            <v:line id="_x0000_s1752" style="position:absolute" from="8159,1190" to="8159,1474" strokecolor="#00bfc4" strokeweight="1.3799mm"/>
            <v:line id="_x0000_s1751" style="position:absolute" from="8143,875" to="8143,1159" strokecolor="#00bfc4" strokeweight=".82933mm"/>
            <v:line id="_x0000_s1750" style="position:absolute" from="8132,559" to="8132,843" strokecolor="#00bfc4" strokeweight=".42511mm"/>
            <v:line id="_x0000_s1749" style="position:absolute" from="8124,243" to="8124,528" strokecolor="#00bfc4" strokeweight=".15564mm"/>
            <v:line id="_x0000_s1748" style="position:absolute" from="8122,-72" to="8122,212" strokecolor="#00bfc4" strokeweight=".07433mm"/>
            <w10:wrap anchorx="page"/>
          </v:group>
        </w:pict>
      </w:r>
      <w:bookmarkStart w:id="35" w:name="_bookmark7"/>
      <w:bookmarkEnd w:id="35"/>
      <w:r w:rsidRPr="004854E7">
        <w:rPr>
          <w:rFonts w:ascii="Arial"/>
          <w:color w:val="4D4D4D"/>
          <w:sz w:val="12"/>
          <w:lang w:val="es-CO"/>
        </w:rPr>
        <w:t>Mayor a</w:t>
      </w:r>
      <w:r w:rsidRPr="004854E7">
        <w:rPr>
          <w:rFonts w:ascii="Arial"/>
          <w:color w:val="4D4D4D"/>
          <w:spacing w:val="-16"/>
          <w:sz w:val="12"/>
          <w:lang w:val="es-CO"/>
        </w:rPr>
        <w:t xml:space="preserve"> </w:t>
      </w:r>
      <w:r w:rsidRPr="004854E7">
        <w:rPr>
          <w:rFonts w:ascii="Arial"/>
          <w:color w:val="4D4D4D"/>
          <w:sz w:val="12"/>
          <w:lang w:val="es-CO"/>
        </w:rPr>
        <w:t>70</w:t>
      </w:r>
    </w:p>
    <w:p w14:paraId="35100BF7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43A7CF75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65 −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69</w:t>
      </w:r>
    </w:p>
    <w:p w14:paraId="17CE9559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6B4422A3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60 −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64</w:t>
      </w:r>
    </w:p>
    <w:p w14:paraId="2FF1C6F8" w14:textId="77777777" w:rsidR="003E28F0" w:rsidRPr="004854E7" w:rsidRDefault="003E28F0">
      <w:pPr>
        <w:rPr>
          <w:rFonts w:ascii="Arial" w:hAnsi="Arial"/>
          <w:sz w:val="12"/>
          <w:lang w:val="es-CO"/>
        </w:rPr>
        <w:sectPr w:rsidR="003E28F0" w:rsidRPr="004854E7">
          <w:headerReference w:type="default" r:id="rId43"/>
          <w:pgSz w:w="12240" w:h="15840"/>
          <w:pgMar w:top="1520" w:right="0" w:bottom="280" w:left="1720" w:header="959" w:footer="0" w:gutter="0"/>
          <w:pgNumType w:start="5"/>
          <w:cols w:space="720"/>
        </w:sectPr>
      </w:pPr>
    </w:p>
    <w:p w14:paraId="696AE664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4515836A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55 −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59</w:t>
      </w:r>
    </w:p>
    <w:p w14:paraId="655F415D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125B6E0C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>
        <w:pict w14:anchorId="3518331C">
          <v:shape id="_x0000_s1746" type="#_x0000_t202" style="position:absolute;left:0;text-align:left;margin-left:175.15pt;margin-top:9.8pt;width:10.1pt;height:18.95pt;z-index:251680768;mso-position-horizontal-relative:page" filled="f" stroked="f">
            <v:textbox style="layout-flow:vertical;mso-layout-flow-alt:bottom-to-top" inset="0,0,0,0">
              <w:txbxContent>
                <w:p w14:paraId="20276828" w14:textId="77777777" w:rsidR="004854E7" w:rsidRDefault="004854E7">
                  <w:pPr>
                    <w:spacing w:before="20"/>
                    <w:ind w:left="20"/>
                    <w:rPr>
                      <w:rFonts w:ascii="Arial"/>
                      <w:sz w:val="14"/>
                    </w:rPr>
                  </w:pPr>
                  <w:proofErr w:type="spellStart"/>
                  <w:r>
                    <w:rPr>
                      <w:rFonts w:ascii="Arial"/>
                      <w:w w:val="105"/>
                      <w:sz w:val="14"/>
                    </w:rPr>
                    <w:t>Edad</w:t>
                  </w:r>
                  <w:proofErr w:type="spellEnd"/>
                </w:p>
              </w:txbxContent>
            </v:textbox>
            <w10:wrap anchorx="page"/>
          </v:shape>
        </w:pict>
      </w:r>
      <w:r w:rsidRPr="004854E7">
        <w:rPr>
          <w:rFonts w:ascii="Arial" w:hAnsi="Arial"/>
          <w:color w:val="4D4D4D"/>
          <w:sz w:val="12"/>
          <w:lang w:val="es-CO"/>
        </w:rPr>
        <w:t>50 −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54</w:t>
      </w:r>
    </w:p>
    <w:p w14:paraId="58996CFE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10F733AD" w14:textId="77777777" w:rsidR="003E28F0" w:rsidRPr="004854E7" w:rsidRDefault="004854E7">
      <w:pPr>
        <w:spacing w:before="1"/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45 −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49</w:t>
      </w:r>
    </w:p>
    <w:p w14:paraId="768640CC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1770C0DB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40 −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44</w:t>
      </w:r>
    </w:p>
    <w:p w14:paraId="5BA35704" w14:textId="77777777" w:rsidR="003E28F0" w:rsidRPr="004854E7" w:rsidRDefault="004854E7">
      <w:pPr>
        <w:pStyle w:val="Textoindependiente"/>
        <w:rPr>
          <w:rFonts w:ascii="Arial"/>
          <w:sz w:val="16"/>
          <w:lang w:val="es-CO"/>
        </w:rPr>
      </w:pPr>
      <w:r w:rsidRPr="004854E7">
        <w:rPr>
          <w:lang w:val="es-CO"/>
        </w:rPr>
        <w:br w:type="column"/>
      </w:r>
    </w:p>
    <w:p w14:paraId="244E1CE8" w14:textId="77777777" w:rsidR="003E28F0" w:rsidRPr="004854E7" w:rsidRDefault="003E28F0">
      <w:pPr>
        <w:pStyle w:val="Textoindependiente"/>
        <w:rPr>
          <w:rFonts w:ascii="Arial"/>
          <w:sz w:val="16"/>
          <w:lang w:val="es-CO"/>
        </w:rPr>
      </w:pPr>
    </w:p>
    <w:p w14:paraId="63B7ABB3" w14:textId="77777777" w:rsidR="003E28F0" w:rsidRPr="004854E7" w:rsidRDefault="003E28F0">
      <w:pPr>
        <w:pStyle w:val="Textoindependiente"/>
        <w:spacing w:before="3"/>
        <w:rPr>
          <w:rFonts w:ascii="Arial"/>
          <w:sz w:val="15"/>
          <w:lang w:val="es-CO"/>
        </w:rPr>
      </w:pPr>
    </w:p>
    <w:p w14:paraId="1842CD71" w14:textId="77777777" w:rsidR="003E28F0" w:rsidRPr="004854E7" w:rsidRDefault="004854E7">
      <w:pPr>
        <w:ind w:left="2196"/>
        <w:rPr>
          <w:rFonts w:ascii="Arial"/>
          <w:sz w:val="14"/>
          <w:lang w:val="es-CO"/>
        </w:rPr>
      </w:pPr>
      <w:r w:rsidRPr="004854E7">
        <w:rPr>
          <w:rFonts w:ascii="Arial"/>
          <w:w w:val="105"/>
          <w:sz w:val="14"/>
          <w:lang w:val="es-CO"/>
        </w:rPr>
        <w:t>Sexo</w:t>
      </w:r>
    </w:p>
    <w:p w14:paraId="55D0329A" w14:textId="77777777" w:rsidR="003E28F0" w:rsidRPr="004854E7" w:rsidRDefault="004854E7">
      <w:pPr>
        <w:spacing w:before="71" w:line="396" w:lineRule="auto"/>
        <w:ind w:left="2452" w:right="2743"/>
        <w:jc w:val="center"/>
        <w:rPr>
          <w:rFonts w:ascii="Arial"/>
          <w:sz w:val="12"/>
          <w:lang w:val="es-CO"/>
        </w:rPr>
      </w:pPr>
      <w:r>
        <w:pict w14:anchorId="7C6D7D6E">
          <v:group id="_x0000_s1743" style="position:absolute;left:0;text-align:left;margin-left:438.35pt;margin-top:1.85pt;width:10.45pt;height:21.85pt;z-index:251652096;mso-position-horizontal-relative:page" coordorigin="8767,37" coordsize="209,437">
            <v:rect id="_x0000_s1745" style="position:absolute;left:8766;top:36;width:209;height:209" fillcolor="#f8766d" stroked="f"/>
            <v:rect id="_x0000_s1744" style="position:absolute;left:8766;top:264;width:209;height:209" fillcolor="#00bfc4" stroked="f"/>
            <w10:wrap anchorx="page"/>
          </v:group>
        </w:pict>
      </w:r>
      <w:r w:rsidRPr="004854E7">
        <w:rPr>
          <w:rFonts w:ascii="Arial"/>
          <w:w w:val="95"/>
          <w:sz w:val="12"/>
          <w:lang w:val="es-CO"/>
        </w:rPr>
        <w:t xml:space="preserve">Hombres </w:t>
      </w:r>
      <w:r w:rsidRPr="004854E7">
        <w:rPr>
          <w:rFonts w:ascii="Arial"/>
          <w:sz w:val="12"/>
          <w:lang w:val="es-CO"/>
        </w:rPr>
        <w:t>Mujeres</w:t>
      </w:r>
    </w:p>
    <w:p w14:paraId="2F3233E2" w14:textId="77777777" w:rsidR="003E28F0" w:rsidRPr="004854E7" w:rsidRDefault="003E28F0">
      <w:pPr>
        <w:spacing w:line="396" w:lineRule="auto"/>
        <w:jc w:val="center"/>
        <w:rPr>
          <w:rFonts w:ascii="Arial"/>
          <w:sz w:val="12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2636" w:space="2205"/>
            <w:col w:w="5679"/>
          </w:cols>
        </w:sectPr>
      </w:pPr>
    </w:p>
    <w:p w14:paraId="33FD3B32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14D4BBB1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35 −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39</w:t>
      </w:r>
    </w:p>
    <w:p w14:paraId="40313690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3B07142B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30 −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34</w:t>
      </w:r>
    </w:p>
    <w:p w14:paraId="199D9801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4DDD24CC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25 −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29</w:t>
      </w:r>
    </w:p>
    <w:p w14:paraId="37D9760F" w14:textId="77777777" w:rsidR="003E28F0" w:rsidRPr="004854E7" w:rsidRDefault="003E28F0">
      <w:pPr>
        <w:pStyle w:val="Textoindependiente"/>
        <w:spacing w:before="5"/>
        <w:rPr>
          <w:rFonts w:ascii="Arial"/>
          <w:sz w:val="15"/>
          <w:lang w:val="es-CO"/>
        </w:rPr>
      </w:pPr>
    </w:p>
    <w:p w14:paraId="2C92F006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18 −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24</w:t>
      </w:r>
    </w:p>
    <w:p w14:paraId="1C0ED01A" w14:textId="77777777" w:rsidR="003E28F0" w:rsidRPr="004854E7" w:rsidRDefault="003E28F0">
      <w:pPr>
        <w:pStyle w:val="Textoindependiente"/>
        <w:spacing w:before="9"/>
        <w:rPr>
          <w:rFonts w:ascii="Arial"/>
          <w:sz w:val="13"/>
          <w:lang w:val="es-CO"/>
        </w:rPr>
      </w:pPr>
    </w:p>
    <w:p w14:paraId="7F523894" w14:textId="77777777" w:rsidR="003E28F0" w:rsidRPr="004854E7" w:rsidRDefault="004854E7">
      <w:pPr>
        <w:tabs>
          <w:tab w:val="left" w:pos="777"/>
          <w:tab w:val="left" w:pos="1555"/>
          <w:tab w:val="left" w:pos="2365"/>
          <w:tab w:val="left" w:pos="3242"/>
        </w:tabs>
        <w:ind w:right="960"/>
        <w:jc w:val="center"/>
        <w:rPr>
          <w:rFonts w:ascii="Arial"/>
          <w:sz w:val="12"/>
          <w:lang w:val="es-CO"/>
        </w:rPr>
      </w:pPr>
      <w:r w:rsidRPr="004854E7">
        <w:rPr>
          <w:rFonts w:ascii="Arial"/>
          <w:color w:val="4D4D4D"/>
          <w:sz w:val="12"/>
          <w:lang w:val="es-CO"/>
        </w:rPr>
        <w:t>20000</w:t>
      </w:r>
      <w:r w:rsidRPr="004854E7">
        <w:rPr>
          <w:rFonts w:ascii="Arial"/>
          <w:color w:val="4D4D4D"/>
          <w:sz w:val="12"/>
          <w:lang w:val="es-CO"/>
        </w:rPr>
        <w:tab/>
        <w:t>15000</w:t>
      </w:r>
      <w:r w:rsidRPr="004854E7">
        <w:rPr>
          <w:rFonts w:ascii="Arial"/>
          <w:color w:val="4D4D4D"/>
          <w:sz w:val="12"/>
          <w:lang w:val="es-CO"/>
        </w:rPr>
        <w:tab/>
        <w:t>10000</w:t>
      </w:r>
      <w:r w:rsidRPr="004854E7">
        <w:rPr>
          <w:rFonts w:ascii="Arial"/>
          <w:color w:val="4D4D4D"/>
          <w:sz w:val="12"/>
          <w:lang w:val="es-CO"/>
        </w:rPr>
        <w:tab/>
        <w:t>5000</w:t>
      </w:r>
      <w:r w:rsidRPr="004854E7">
        <w:rPr>
          <w:rFonts w:ascii="Arial"/>
          <w:color w:val="4D4D4D"/>
          <w:sz w:val="12"/>
          <w:lang w:val="es-CO"/>
        </w:rPr>
        <w:tab/>
        <w:t>0</w:t>
      </w:r>
    </w:p>
    <w:p w14:paraId="10517C61" w14:textId="77777777" w:rsidR="003E28F0" w:rsidRPr="004854E7" w:rsidRDefault="004854E7">
      <w:pPr>
        <w:spacing w:before="20"/>
        <w:ind w:right="1044"/>
        <w:jc w:val="center"/>
        <w:rPr>
          <w:rFonts w:ascii="Arial" w:hAnsi="Arial"/>
          <w:sz w:val="14"/>
          <w:lang w:val="es-CO"/>
        </w:rPr>
      </w:pPr>
      <w:r w:rsidRPr="004854E7">
        <w:rPr>
          <w:rFonts w:ascii="Arial" w:hAnsi="Arial"/>
          <w:w w:val="105"/>
          <w:sz w:val="14"/>
          <w:lang w:val="es-CO"/>
        </w:rPr>
        <w:t xml:space="preserve">Población privada de la libertad − </w:t>
      </w:r>
      <w:proofErr w:type="gramStart"/>
      <w:r w:rsidRPr="004854E7">
        <w:rPr>
          <w:rFonts w:ascii="Arial" w:hAnsi="Arial"/>
          <w:w w:val="105"/>
          <w:sz w:val="14"/>
          <w:lang w:val="es-CO"/>
        </w:rPr>
        <w:t>Junio</w:t>
      </w:r>
      <w:proofErr w:type="gramEnd"/>
      <w:r w:rsidRPr="004854E7">
        <w:rPr>
          <w:rFonts w:ascii="Arial" w:hAnsi="Arial"/>
          <w:w w:val="105"/>
          <w:sz w:val="14"/>
          <w:lang w:val="es-CO"/>
        </w:rPr>
        <w:t xml:space="preserve"> 2017</w:t>
      </w:r>
    </w:p>
    <w:p w14:paraId="211D5D65" w14:textId="77777777" w:rsidR="003E28F0" w:rsidRPr="004854E7" w:rsidRDefault="004854E7">
      <w:pPr>
        <w:spacing w:before="101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50"/>
          <w:sz w:val="14"/>
          <w:lang w:val="es-CO"/>
        </w:rPr>
        <w:t xml:space="preserve">Figura 1.4. </w:t>
      </w:r>
      <w:proofErr w:type="spellStart"/>
      <w:r w:rsidRPr="004854E7">
        <w:rPr>
          <w:w w:val="130"/>
          <w:sz w:val="18"/>
          <w:lang w:val="es-CO"/>
        </w:rPr>
        <w:t>Piramide</w:t>
      </w:r>
      <w:proofErr w:type="spellEnd"/>
      <w:r w:rsidRPr="004854E7">
        <w:rPr>
          <w:w w:val="130"/>
          <w:sz w:val="18"/>
          <w:lang w:val="es-CO"/>
        </w:rPr>
        <w:t xml:space="preserve"> poblacional, población privada de la libertad, </w:t>
      </w:r>
      <w:proofErr w:type="gramStart"/>
      <w:r w:rsidRPr="004854E7">
        <w:rPr>
          <w:w w:val="130"/>
          <w:sz w:val="18"/>
          <w:lang w:val="es-CO"/>
        </w:rPr>
        <w:t>Junio</w:t>
      </w:r>
      <w:proofErr w:type="gramEnd"/>
      <w:r w:rsidRPr="004854E7">
        <w:rPr>
          <w:w w:val="130"/>
          <w:sz w:val="18"/>
          <w:lang w:val="es-CO"/>
        </w:rPr>
        <w:t xml:space="preserve"> - 2017</w:t>
      </w:r>
    </w:p>
    <w:p w14:paraId="7E94C274" w14:textId="77777777" w:rsidR="003E28F0" w:rsidRPr="004854E7" w:rsidRDefault="004854E7">
      <w:pPr>
        <w:pStyle w:val="Textoindependiente"/>
        <w:spacing w:before="126"/>
        <w:ind w:right="991"/>
        <w:jc w:val="center"/>
        <w:rPr>
          <w:lang w:val="es-CO"/>
        </w:rPr>
      </w:pPr>
      <w:r w:rsidRPr="004854E7">
        <w:rPr>
          <w:lang w:val="es-CO"/>
        </w:rPr>
        <w:t>Fuente: INPEC Elaboración propia</w:t>
      </w:r>
    </w:p>
    <w:p w14:paraId="2BF4E962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6DAA1736" w14:textId="77777777" w:rsidR="003E28F0" w:rsidRPr="004854E7" w:rsidRDefault="003E28F0">
      <w:pPr>
        <w:pStyle w:val="Textoindependiente"/>
        <w:rPr>
          <w:sz w:val="10"/>
          <w:lang w:val="es-CO"/>
        </w:rPr>
      </w:pPr>
    </w:p>
    <w:p w14:paraId="31495ED1" w14:textId="77777777" w:rsidR="003E28F0" w:rsidRPr="004854E7" w:rsidRDefault="003E28F0">
      <w:pPr>
        <w:pStyle w:val="Textoindependiente"/>
        <w:spacing w:before="11"/>
        <w:rPr>
          <w:sz w:val="11"/>
          <w:lang w:val="es-CO"/>
        </w:rPr>
      </w:pPr>
    </w:p>
    <w:p w14:paraId="66C7367D" w14:textId="77777777" w:rsidR="003E28F0" w:rsidRPr="004854E7" w:rsidRDefault="004854E7">
      <w:pPr>
        <w:ind w:right="2068"/>
        <w:jc w:val="center"/>
        <w:rPr>
          <w:rFonts w:ascii="Arial"/>
          <w:sz w:val="9"/>
          <w:lang w:val="es-CO"/>
        </w:rPr>
      </w:pPr>
      <w:bookmarkStart w:id="36" w:name="_bookmark8"/>
      <w:bookmarkEnd w:id="36"/>
      <w:r w:rsidRPr="004854E7">
        <w:rPr>
          <w:rFonts w:ascii="Arial"/>
          <w:color w:val="1A1A1A"/>
          <w:w w:val="105"/>
          <w:sz w:val="9"/>
          <w:lang w:val="es-CO"/>
        </w:rPr>
        <w:t>Hombres</w:t>
      </w:r>
    </w:p>
    <w:p w14:paraId="03824CF4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38CEE390" w14:textId="77777777" w:rsidR="003E28F0" w:rsidRPr="004854E7" w:rsidRDefault="003E28F0">
      <w:pPr>
        <w:pStyle w:val="Textoindependiente"/>
        <w:spacing w:before="6"/>
        <w:rPr>
          <w:rFonts w:ascii="Arial"/>
          <w:sz w:val="19"/>
          <w:lang w:val="es-CO"/>
        </w:rPr>
      </w:pPr>
    </w:p>
    <w:p w14:paraId="73FCEA9E" w14:textId="77777777" w:rsidR="003E28F0" w:rsidRPr="004854E7" w:rsidRDefault="003E28F0">
      <w:pPr>
        <w:pStyle w:val="Textoindependiente"/>
        <w:spacing w:before="10"/>
        <w:rPr>
          <w:rFonts w:ascii="Arial"/>
          <w:sz w:val="8"/>
          <w:lang w:val="es-CO"/>
        </w:rPr>
      </w:pPr>
    </w:p>
    <w:p w14:paraId="48C1B166" w14:textId="77777777" w:rsidR="003E28F0" w:rsidRPr="004854E7" w:rsidRDefault="004854E7">
      <w:pPr>
        <w:ind w:left="2038"/>
        <w:rPr>
          <w:rFonts w:ascii="Arial"/>
          <w:sz w:val="9"/>
          <w:lang w:val="es-CO"/>
        </w:rPr>
      </w:pPr>
      <w:r>
        <w:pict w14:anchorId="0F71D103">
          <v:group id="_x0000_s1715" style="position:absolute;left:0;text-align:left;margin-left:203.7pt;margin-top:-25.85pt;width:187.05pt;height:147.9pt;z-index:251653120;mso-position-horizontal-relative:page" coordorigin="4074,-517" coordsize="3741,2958">
            <v:shape id="_x0000_s1742" style="position:absolute;left:1025;top:-3476;width:7089;height:4466" coordorigin="1026,-3475" coordsize="7089,4466" o:spt="100" adj="0,,0" path="m4074,2113r3741,m4074,1523r3741,m4074,934r3741,m4074,345r3741,m4074,-244r3741,e" filled="f" strokecolor="#ebebeb" strokeweight=".09867mm">
              <v:stroke joinstyle="round"/>
              <v:formulas/>
              <v:path arrowok="t" o:connecttype="segments"/>
            </v:shape>
            <v:shape id="_x0000_s1741" style="position:absolute;left:1025;top:-3993;width:7089;height:5604" coordorigin="1026,-3993" coordsize="7089,5604" o:spt="100" adj="0,,0" path="m4074,2407r3741,m4074,1818r3741,m4074,1229r3741,m4074,640r3741,m4074,50r3741,m4275,2440r,-2957m4609,2440r,-2957m4943,2440r,-2957m5277,2440r,-2957m5611,2440r,-2957m5945,2440r,-2957m6279,2440r,-2957m6613,2440r,-2957m6947,2440r,-2957m7281,2440r,-2957m7615,2440r,-2957e" filled="f" strokecolor="#ebebeb" strokeweight=".19919mm">
              <v:stroke joinstyle="round"/>
              <v:formulas/>
              <v:path arrowok="t" o:connecttype="segments"/>
            </v:shape>
            <v:shape id="_x0000_s1740" style="position:absolute;left:4274;top:-355;width:3341;height:2643" coordorigin="4275,-354" coordsize="3341,2643" path="m4275,159r334,-513l4943,-107r334,569l5611,1083r334,371l6279,1762r334,228l6947,2148r334,121l7615,2288e" filled="f" strokecolor="#f8766d" strokeweight=".19919mm">
              <v:path arrowok="t"/>
            </v:shape>
            <v:shape id="_x0000_s1739" style="position:absolute;left:4274;top:-361;width:3341;height:2650" coordorigin="4275,-361" coordsize="3341,2650" path="m4275,109r334,-470l4943,-112r334,572l5611,1085r334,370l6279,1760r334,228l6947,2146r334,124l7615,2289e" filled="f" strokecolor="#ed8141" strokeweight=".19919mm">
              <v:path arrowok="t"/>
            </v:shape>
            <v:shape id="_x0000_s1738" style="position:absolute;left:4274;top:-367;width:3341;height:2659" coordorigin="4275,-367" coordsize="3341,2659" path="m4275,72r334,-439l4943,-95r334,561l5611,1094r334,366l6279,1761r334,228l6947,2149r334,121l7615,2291e" filled="f" strokecolor="#e08b00" strokeweight=".19919mm">
              <v:path arrowok="t"/>
            </v:shape>
            <v:shape id="_x0000_s1737" style="position:absolute;left:4274;top:-375;width:3341;height:2667" coordorigin="4275,-375" coordsize="3341,2667" path="m4275,42r334,-417l4943,-90r334,568l5611,1100r334,366l6279,1765r334,227l6947,2150r334,123l7615,2292e" filled="f" strokecolor="#cf9400" strokeweight=".19919mm">
              <v:path arrowok="t"/>
            </v:shape>
            <v:shape id="_x0000_s1736" style="position:absolute;left:4274;top:-335;width:3341;height:2628" coordorigin="4275,-334" coordsize="3341,2628" path="m4275,3r334,-337l4943,-68r334,569l5611,1112r334,366l6279,1770r334,225l6947,2150r334,125l7615,2293e" filled="f" strokecolor="#bb9d00" strokeweight=".19919mm">
              <v:path arrowok="t"/>
            </v:shape>
            <v:shape id="_x0000_s1735" style="position:absolute;left:4274;top:-325;width:3341;height:2621" coordorigin="4275,-325" coordsize="3341,2621" path="m4275,-26r334,-299l4943,-45r334,564l5611,1124r334,360l6279,1774r334,225l6947,2153r334,123l7615,2295e" filled="f" strokecolor="#a3a500" strokeweight=".19919mm">
              <v:path arrowok="t"/>
            </v:shape>
            <v:shape id="_x0000_s1734" style="position:absolute;left:4274;top:-383;width:3341;height:2681" coordorigin="4275,-383" coordsize="3341,2681" path="m4275,-48r334,-335l4943,-37r334,567l5611,1131r334,365l6279,1778r334,224l6947,2156r334,122l7615,2298e" filled="f" strokecolor="#85ad00" strokeweight=".19919mm">
              <v:path arrowok="t"/>
            </v:shape>
            <v:shape id="_x0000_s1733" style="position:absolute;left:4274;top:-346;width:3341;height:2646" coordorigin="4275,-346" coordsize="3341,2646" path="m4275,-135r334,-211l4943,-27r334,561l5611,1130r334,373l6279,1781r334,223l6947,2157r334,123l7615,2300e" filled="f" strokecolor="#5bb300" strokeweight=".19919mm">
              <v:path arrowok="t"/>
            </v:shape>
            <v:shape id="_x0000_s1732" style="position:absolute;left:4274;top:-353;width:3341;height:2654" coordorigin="4275,-352" coordsize="3341,2654" path="m4275,-165r334,-187l4943,-10r334,555l5611,1142r334,371l6279,1785r334,221l6947,2158r334,122l7615,2302e" filled="f" strokecolor="#00b81f" strokeweight=".19919mm">
              <v:path arrowok="t"/>
            </v:shape>
            <v:shape id="_x0000_s1731" style="position:absolute;left:4274;top:-321;width:3341;height:2626" coordorigin="4275,-321" coordsize="3341,2626" path="m4275,-204r334,-117l4943,5r334,543l5611,1152r334,363l6279,1793r334,219l6947,2163r334,119l7615,2304e" filled="f" strokecolor="#00bc59" strokeweight=".19919mm">
              <v:path arrowok="t"/>
            </v:shape>
            <v:shape id="_x0000_s1730" style="position:absolute;left:4274;top:-296;width:3341;height:2602" coordorigin="4275,-296" coordsize="3341,2602" path="m4275,-181r334,-115l4943,38r334,542l5611,1173r334,359l6279,1804r334,215l6947,2168r334,116l7615,2306e" filled="f" strokecolor="#00bf7d" strokeweight=".19919mm">
              <v:path arrowok="t"/>
            </v:shape>
            <v:shape id="_x0000_s1729" style="position:absolute;left:4274;top:-363;width:3341;height:2648" coordorigin="4275,-362" coordsize="3341,2648" path="m4275,334r334,-696l4943,-12r334,457l5611,1081r334,385l6279,1756r334,227l6947,2140r334,129l7615,2285e" filled="f" strokecolor="#00c19c" strokeweight=".19919mm">
              <v:path arrowok="t"/>
            </v:shape>
            <v:shape id="_x0000_s1728" style="position:absolute;left:4274;top:-381;width:3341;height:2666" coordorigin="4275,-380" coordsize="3341,2666" path="m4275,297r334,-677l4943,11r334,434l5611,1081r334,385l6279,1756r334,227l6947,2140r334,129l7615,2285e" filled="f" strokecolor="#00c0b8" strokeweight=".19919mm">
              <v:path arrowok="t"/>
            </v:shape>
            <v:shape id="_x0000_s1727" style="position:absolute;left:4274;top:-352;width:3341;height:2639" coordorigin="4275,-351" coordsize="3341,2639" path="m4275,289r334,-640l4943,28r334,441l5611,1104r334,378l6279,1765r334,225l6947,2140r334,132l7615,2287e" filled="f" strokecolor="#00bdd0" strokeweight=".19919mm">
              <v:path arrowok="t"/>
            </v:shape>
            <v:shape id="_x0000_s1726" style="position:absolute;left:4274;top:-306;width:3341;height:2595" coordorigin="4275,-306" coordsize="3341,2595" path="m4275,282r334,-588l4943,46r334,441l5611,1117r334,376l6279,1774r334,218l6947,2143r334,131l7615,2288e" filled="f" strokecolor="#00b8e5" strokeweight=".19919mm">
              <v:path arrowok="t"/>
            </v:shape>
            <v:shape id="_x0000_s1725" style="position:absolute;left:4274;top:-273;width:3341;height:2564" coordorigin="4275,-273" coordsize="3341,2564" path="m4275,272r334,-545l4943,78r334,439l5611,1132r334,376l6279,1783r334,216l6947,2146r334,130l7615,2290e" filled="f" strokecolor="#00b0f6" strokeweight=".19919mm">
              <v:path arrowok="t"/>
            </v:shape>
            <v:shape id="_x0000_s1724" style="position:absolute;left:4274;top:-284;width:3341;height:2576" coordorigin="4275,-283" coordsize="3341,2576" path="m4275,231r334,-514l4943,89r334,455l5611,1152r334,364l6279,1789r334,217l6947,2148r334,128l7615,2292e" filled="f" strokecolor="#00a5ff" strokeweight=".19919mm">
              <v:path arrowok="t"/>
            </v:shape>
            <v:shape id="_x0000_s1723" style="position:absolute;left:4274;top:-302;width:3341;height:2592" coordorigin="4275,-301" coordsize="3341,2592" path="m4275,147r334,-448l4943,74r334,467l5611,1147r334,368l6279,1785r334,223l6947,2148r334,127l7615,2290e" filled="f" strokecolor="#7997ff" strokeweight=".19919mm">
              <v:path arrowok="t"/>
            </v:shape>
            <v:shape id="_x0000_s1722" style="position:absolute;left:4274;top:-330;width:3341;height:2621" coordorigin="4275,-329" coordsize="3341,2621" path="m4275,147r334,-476l4943,90r334,467l5611,1162r334,361l6279,1792r334,217l6947,2152r334,124l7615,2291e" filled="f" strokecolor="#ac88ff" strokeweight=".19919mm">
              <v:path arrowok="t"/>
            </v:shape>
            <v:shape id="_x0000_s1721" style="position:absolute;left:4274;top:-319;width:3341;height:2612" coordorigin="4275,-319" coordsize="3341,2612" path="m4275,126r334,-445l4943,110r334,467l5611,1177r334,358l6279,1800r334,212l6947,2154r334,123l7615,2292e" filled="f" strokecolor="#cf78ff" strokeweight=".19919mm">
              <v:path arrowok="t"/>
            </v:shape>
            <v:shape id="_x0000_s1720" style="position:absolute;left:4274;top:-310;width:3341;height:2603" coordorigin="4275,-309" coordsize="3341,2603" path="m4275,88r334,-397l4943,117r334,465l5611,1182r334,360l6279,1801r334,214l6947,2157r334,120l7615,2294e" filled="f" strokecolor="#e76bf3" strokeweight=".19919mm">
              <v:path arrowok="t"/>
            </v:shape>
            <v:shape id="_x0000_s1719" style="position:absolute;left:4274;top:-305;width:3341;height:2599" coordorigin="4275,-304" coordsize="3341,2599" path="m4275,65r334,-369l4943,129r334,464l5611,1191r334,355l6279,1804r334,213l6947,2157r334,121l7615,2294e" filled="f" strokecolor="#f763e0" strokeweight=".19919mm">
              <v:path arrowok="t"/>
            </v:shape>
            <v:shape id="_x0000_s1718" style="position:absolute;left:4274;top:-286;width:3341;height:2580" coordorigin="4275,-285" coordsize="3341,2580" path="m4275,57r334,-342l4943,149r334,461l5611,1207r334,347l6279,1808r334,215l6947,2157r334,123l7615,2295e" filled="f" strokecolor="#ff61c9" strokeweight=".19919mm">
              <v:path arrowok="t"/>
            </v:shape>
            <v:shape id="_x0000_s1717" style="position:absolute;left:4274;top:-290;width:3341;height:2567" coordorigin="4275,-290" coordsize="3341,2567" path="m4275,490r334,-780l4943,60r334,429l5611,1117r334,376l6279,1767r334,212l6947,2132r334,130l7615,2277e" filled="f" strokecolor="#ff65ae" strokeweight=".19919mm">
              <v:path arrowok="t"/>
            </v:shape>
            <v:shape id="_x0000_s1716" style="position:absolute;left:4274;top:-336;width:3341;height:2615" coordorigin="4275,-336" coordsize="3341,2615" path="m4275,507r334,-843l4943,68r334,425l5611,1118r334,379l6279,1772r334,211l6947,2131r334,131l7615,2278e" filled="f" strokecolor="#ff6c90" strokeweight=".19919mm">
              <v:path arrowok="t"/>
            </v:shape>
            <w10:wrap anchorx="page"/>
          </v:group>
        </w:pict>
      </w:r>
      <w:r w:rsidRPr="004854E7">
        <w:rPr>
          <w:rFonts w:ascii="Arial"/>
          <w:color w:val="4D4D4D"/>
          <w:w w:val="105"/>
          <w:sz w:val="9"/>
          <w:lang w:val="es-CO"/>
        </w:rPr>
        <w:t>20000</w:t>
      </w:r>
    </w:p>
    <w:p w14:paraId="49BF7597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510EEC09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4481E85D" w14:textId="77777777" w:rsidR="003E28F0" w:rsidRPr="004854E7" w:rsidRDefault="003E28F0">
      <w:pPr>
        <w:pStyle w:val="Textoindependiente"/>
        <w:spacing w:before="2"/>
        <w:rPr>
          <w:rFonts w:ascii="Arial"/>
          <w:sz w:val="12"/>
          <w:lang w:val="es-CO"/>
        </w:rPr>
      </w:pPr>
    </w:p>
    <w:p w14:paraId="46BC227C" w14:textId="77777777" w:rsidR="003E28F0" w:rsidRPr="004854E7" w:rsidRDefault="004854E7">
      <w:pPr>
        <w:spacing w:before="1"/>
        <w:ind w:left="2038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15000</w:t>
      </w:r>
    </w:p>
    <w:p w14:paraId="3A83BBB3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6AC494E5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1291115A" w14:textId="77777777" w:rsidR="003E28F0" w:rsidRPr="004854E7" w:rsidRDefault="003E28F0">
      <w:pPr>
        <w:pStyle w:val="Textoindependiente"/>
        <w:spacing w:before="2"/>
        <w:rPr>
          <w:rFonts w:ascii="Arial"/>
          <w:sz w:val="12"/>
          <w:lang w:val="es-CO"/>
        </w:rPr>
      </w:pPr>
    </w:p>
    <w:p w14:paraId="62535C6C" w14:textId="77777777" w:rsidR="003E28F0" w:rsidRPr="004854E7" w:rsidRDefault="004854E7">
      <w:pPr>
        <w:ind w:left="2038"/>
        <w:rPr>
          <w:rFonts w:ascii="Arial"/>
          <w:sz w:val="9"/>
          <w:lang w:val="es-CO"/>
        </w:rPr>
      </w:pPr>
      <w:r>
        <w:pict w14:anchorId="1C6C10DF">
          <v:shape id="_x0000_s1714" type="#_x0000_t202" style="position:absolute;left:0;text-align:left;margin-left:177.45pt;margin-top:-13.5pt;width:8.5pt;height:171.2pt;z-index:251681792;mso-position-horizontal-relative:page" filled="f" stroked="f">
            <v:textbox style="layout-flow:vertical;mso-layout-flow-alt:bottom-to-top" inset="0,0,0,0">
              <w:txbxContent>
                <w:p w14:paraId="2AA27ADC" w14:textId="77777777" w:rsidR="004854E7" w:rsidRPr="004854E7" w:rsidRDefault="004854E7">
                  <w:pPr>
                    <w:spacing w:before="22"/>
                    <w:ind w:left="20"/>
                    <w:rPr>
                      <w:rFonts w:ascii="Arial" w:hAnsi="Arial"/>
                      <w:sz w:val="11"/>
                      <w:lang w:val="es-CO"/>
                    </w:rPr>
                  </w:pPr>
                  <w:r w:rsidRPr="004854E7">
                    <w:rPr>
                      <w:rFonts w:ascii="Arial" w:hAnsi="Arial"/>
                      <w:w w:val="105"/>
                      <w:sz w:val="11"/>
                      <w:lang w:val="es-CO"/>
                    </w:rPr>
                    <w:t>Población privada de la libertad − Febrero 2016 a Diciembre 2017</w:t>
                  </w:r>
                </w:p>
              </w:txbxContent>
            </v:textbox>
            <w10:wrap anchorx="page"/>
          </v:shape>
        </w:pict>
      </w:r>
      <w:r w:rsidRPr="004854E7">
        <w:rPr>
          <w:rFonts w:ascii="Arial"/>
          <w:color w:val="4D4D4D"/>
          <w:w w:val="105"/>
          <w:sz w:val="9"/>
          <w:lang w:val="es-CO"/>
        </w:rPr>
        <w:t>10000</w:t>
      </w:r>
    </w:p>
    <w:p w14:paraId="330D73F3" w14:textId="77777777" w:rsidR="003E28F0" w:rsidRPr="004854E7" w:rsidRDefault="003E28F0">
      <w:pPr>
        <w:pStyle w:val="Textoindependiente"/>
        <w:spacing w:before="1"/>
        <w:rPr>
          <w:rFonts w:ascii="Arial"/>
          <w:sz w:val="10"/>
          <w:lang w:val="es-CO"/>
        </w:rPr>
      </w:pPr>
    </w:p>
    <w:p w14:paraId="26260D84" w14:textId="77777777" w:rsidR="003E28F0" w:rsidRPr="004854E7" w:rsidRDefault="003E28F0">
      <w:pPr>
        <w:rPr>
          <w:rFonts w:ascii="Arial"/>
          <w:sz w:val="10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1CE14B6F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0A17A9EF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48DEE9AD" w14:textId="77777777" w:rsidR="003E28F0" w:rsidRPr="004854E7" w:rsidRDefault="003E28F0">
      <w:pPr>
        <w:pStyle w:val="Textoindependiente"/>
        <w:spacing w:before="2"/>
        <w:rPr>
          <w:rFonts w:ascii="Arial"/>
          <w:sz w:val="12"/>
          <w:lang w:val="es-CO"/>
        </w:rPr>
      </w:pPr>
    </w:p>
    <w:p w14:paraId="2AB76000" w14:textId="77777777" w:rsidR="003E28F0" w:rsidRPr="004854E7" w:rsidRDefault="004854E7">
      <w:pPr>
        <w:ind w:left="2072" w:right="3806"/>
        <w:jc w:val="center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5000</w:t>
      </w:r>
    </w:p>
    <w:p w14:paraId="57EAA4C8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5FC0831E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7772F667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1063CBD3" w14:textId="77777777" w:rsidR="003E28F0" w:rsidRPr="004854E7" w:rsidRDefault="003E28F0">
      <w:pPr>
        <w:pStyle w:val="Textoindependiente"/>
        <w:spacing w:before="3"/>
        <w:rPr>
          <w:rFonts w:ascii="Arial"/>
          <w:sz w:val="12"/>
          <w:lang w:val="es-CO"/>
        </w:rPr>
      </w:pPr>
    </w:p>
    <w:p w14:paraId="5F8F219C" w14:textId="77777777" w:rsidR="003E28F0" w:rsidRPr="004854E7" w:rsidRDefault="004854E7">
      <w:pPr>
        <w:ind w:right="1576"/>
        <w:jc w:val="center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0</w:t>
      </w:r>
    </w:p>
    <w:p w14:paraId="11095436" w14:textId="77777777" w:rsidR="003E28F0" w:rsidRPr="004854E7" w:rsidRDefault="004854E7">
      <w:pPr>
        <w:spacing w:before="15"/>
        <w:ind w:left="2394"/>
        <w:jc w:val="center"/>
        <w:rPr>
          <w:rFonts w:ascii="Arial" w:hAnsi="Arial"/>
          <w:sz w:val="9"/>
          <w:lang w:val="es-CO"/>
        </w:rPr>
      </w:pPr>
      <w:r w:rsidRPr="004854E7">
        <w:rPr>
          <w:rFonts w:ascii="Arial" w:hAnsi="Arial"/>
          <w:color w:val="4D4D4D"/>
          <w:w w:val="105"/>
          <w:sz w:val="9"/>
          <w:lang w:val="es-CO"/>
        </w:rPr>
        <w:t>18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spacing w:val="-9"/>
          <w:w w:val="105"/>
          <w:sz w:val="9"/>
          <w:lang w:val="es-CO"/>
        </w:rPr>
        <w:t>6</w:t>
      </w:r>
      <w:r w:rsidRPr="004854E7">
        <w:rPr>
          <w:rFonts w:ascii="Arial" w:hAnsi="Arial"/>
          <w:color w:val="4D4D4D"/>
          <w:spacing w:val="-71"/>
          <w:w w:val="105"/>
          <w:sz w:val="9"/>
          <w:lang w:val="es-CO"/>
        </w:rPr>
        <w:t>M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9</w:t>
      </w:r>
      <w:r w:rsidRPr="004854E7">
        <w:rPr>
          <w:rFonts w:ascii="Arial" w:hAnsi="Arial"/>
          <w:color w:val="4D4D4D"/>
          <w:spacing w:val="-7"/>
          <w:sz w:val="9"/>
          <w:lang w:val="es-CO"/>
        </w:rPr>
        <w:t xml:space="preserve"> </w:t>
      </w:r>
      <w:proofErr w:type="spellStart"/>
      <w:r w:rsidRPr="004854E7">
        <w:rPr>
          <w:rFonts w:ascii="Arial" w:hAnsi="Arial"/>
          <w:color w:val="4D4D4D"/>
          <w:spacing w:val="-3"/>
          <w:w w:val="105"/>
          <w:sz w:val="9"/>
          <w:lang w:val="es-CO"/>
        </w:rPr>
        <w:t>a</w:t>
      </w:r>
      <w:r w:rsidRPr="004854E7">
        <w:rPr>
          <w:rFonts w:ascii="Arial" w:hAnsi="Arial"/>
          <w:color w:val="4D4D4D"/>
          <w:spacing w:val="-2"/>
          <w:w w:val="105"/>
          <w:sz w:val="9"/>
          <w:lang w:val="es-CO"/>
        </w:rPr>
        <w:t>y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or</w:t>
      </w:r>
      <w:proofErr w:type="spellEnd"/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a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70</w:t>
      </w:r>
    </w:p>
    <w:p w14:paraId="2DF05CBB" w14:textId="77777777" w:rsidR="003E28F0" w:rsidRPr="004854E7" w:rsidRDefault="004854E7">
      <w:pPr>
        <w:spacing w:before="81"/>
        <w:ind w:left="2319"/>
        <w:jc w:val="center"/>
        <w:rPr>
          <w:rFonts w:ascii="Arial"/>
          <w:sz w:val="9"/>
          <w:lang w:val="es-CO"/>
        </w:rPr>
      </w:pPr>
      <w:r>
        <w:pict w14:anchorId="78CFF800">
          <v:group id="_x0000_s1686" style="position:absolute;left:0;text-align:left;margin-left:203.7pt;margin-top:11.15pt;width:187.05pt;height:147.9pt;z-index:251654144;mso-position-horizontal-relative:page" coordorigin="4074,223" coordsize="3741,2958">
            <v:shape id="_x0000_s1713" style="position:absolute;left:1025;top:1048;width:7089;height:3270" coordorigin="1026,1049" coordsize="7089,3270" o:spt="100" adj="0,,0" path="m4074,2651r3741,m4074,1788r3741,m4074,925r3741,e" filled="f" strokecolor="#ebebeb" strokeweight=".09867mm">
              <v:stroke joinstyle="round"/>
              <v:formulas/>
              <v:path arrowok="t" o:connecttype="segments"/>
            </v:shape>
            <v:shape id="_x0000_s1712" style="position:absolute;left:1025;top:-282;width:7089;height:5604" coordorigin="1026,-282" coordsize="7089,5604" o:spt="100" adj="0,,0" path="m4074,3082r3741,m4074,2220r3741,m4074,1357r3741,m4074,494r3741,m4275,3181r,-2958m4609,3181r,-2958m4943,3181r,-2958m5277,3181r,-2958m5611,3181r,-2958m5945,3181r,-2958m6279,3181r,-2958m6613,3181r,-2958m6947,3181r,-2958m7281,3181r,-2958m7615,3181r,-2958e" filled="f" strokecolor="#ebebeb" strokeweight=".19919mm">
              <v:stroke joinstyle="round"/>
              <v:formulas/>
              <v:path arrowok="t" o:connecttype="segments"/>
            </v:shape>
            <v:shape id="_x0000_s1711" style="position:absolute;left:4274;top:433;width:3341;height:2594" coordorigin="4275,434" coordsize="3341,2594" path="m4275,824l4609,434r334,43l5277,993r334,512l5945,1857r334,307l6613,2561r334,247l7281,2981r334,46e" filled="f" strokecolor="#f8766d" strokeweight=".19919mm">
              <v:path arrowok="t"/>
            </v:shape>
            <v:shape id="_x0000_s1710" style="position:absolute;left:4274;top:426;width:3341;height:2597" coordorigin="4275,427" coordsize="3341,2597" path="m4275,746l4609,427r334,17l5277,996r334,482l5945,1835r334,319l6613,2554r334,240l7281,2969r334,55e" filled="f" strokecolor="#ed8141" strokeweight=".19919mm">
              <v:path arrowok="t"/>
            </v:shape>
            <v:shape id="_x0000_s1709" style="position:absolute;left:4274;top:357;width:3341;height:2670" coordorigin="4275,358" coordsize="3341,2670" path="m4275,725l4609,358r334,155l5277,998r334,487l5945,1828r334,328l6613,2551r334,248l7281,2974r334,53e" filled="f" strokecolor="#e08b00" strokeweight=".19919mm">
              <v:path arrowok="t"/>
            </v:shape>
            <v:shape id="_x0000_s1708" style="position:absolute;left:4274;top:409;width:3341;height:2620" coordorigin="4275,409" coordsize="3341,2620" path="m4275,706l4609,409r334,80l5277,1001r334,492l5945,1830r334,321l6613,2563r334,257l7281,2979r334,50e" filled="f" strokecolor="#cf9400" strokeweight=".19919mm">
              <v:path arrowok="t"/>
            </v:shape>
            <v:shape id="_x0000_s1707" style="position:absolute;left:4274;top:414;width:3341;height:2620" coordorigin="4275,415" coordsize="3341,2620" path="m4275,687l4609,415r334,108l5277,1012r334,493l5945,1831r334,309l6613,2568r334,275l7281,2986r334,48e" filled="f" strokecolor="#bb9d00" strokeweight=".19919mm">
              <v:path arrowok="t"/>
            </v:shape>
            <v:shape id="_x0000_s1706" style="position:absolute;left:4274;top:483;width:3341;height:2554" coordorigin="4275,484" coordsize="3341,2554" path="m4275,689l4609,484r334,74l5277,1020r334,535l5945,1847r334,307l6613,2566r334,280l7281,2981r334,57e" filled="f" strokecolor="#a3a500" strokeweight=".19919mm">
              <v:path arrowok="t"/>
            </v:shape>
            <v:shape id="_x0000_s1705" style="position:absolute;left:4274;top:387;width:3341;height:2653" coordorigin="4275,387" coordsize="3341,2653" path="m4275,931l4609,387r334,226l5277,1050r334,517l5945,1883r334,269l6613,2573r334,264l7281,2979r334,60e" filled="f" strokecolor="#85ad00" strokeweight=".19919mm">
              <v:path arrowok="t"/>
            </v:shape>
            <v:shape id="_x0000_s1704" style="position:absolute;left:4274;top:443;width:3341;height:2599" coordorigin="4275,444" coordsize="3341,2599" path="m4275,711l4609,444r334,221l5277,1067r334,521l5945,1904r334,250l6613,2587r334,268l7281,2979r334,64e" filled="f" strokecolor="#5bb300" strokeweight=".19919mm">
              <v:path arrowok="t"/>
            </v:shape>
            <v:shape id="_x0000_s1703" style="position:absolute;left:4274;top:519;width:3341;height:2522" coordorigin="4275,520" coordsize="3341,2522" path="m4275,692l4609,520r334,143l5277,1076r334,526l5945,1918r334,240l6613,2587r334,273l7281,2977r334,64e" filled="f" strokecolor="#00b81f" strokeweight=".19919mm">
              <v:path arrowok="t"/>
            </v:shape>
            <v:shape id="_x0000_s1702" style="position:absolute;left:4274;top:645;width:3341;height:2394" coordorigin="4275,646" coordsize="3341,2394" path="m4275,663r334,-17l4943,686r334,409l5611,1609r334,324l6279,2164r334,423l6947,2865r334,123l7615,3039e" filled="f" strokecolor="#00bc59" strokeweight=".19919mm">
              <v:path arrowok="t"/>
            </v:shape>
            <v:shape id="_x0000_s1701" style="position:absolute;left:4274;top:590;width:3341;height:2454" coordorigin="4275,591" coordsize="3341,2454" path="m4275,732l4609,591r334,150l5277,1158r334,470l5945,1959r334,231l6613,2579r334,293l7281,2989r334,55e" filled="f" strokecolor="#00bf7d" strokeweight=".19919mm">
              <v:path arrowok="t"/>
            </v:shape>
            <v:shape id="_x0000_s1700" style="position:absolute;left:4274;top:547;width:3341;height:2484" coordorigin="4275,548" coordsize="3341,2484" path="m4275,1172l4609,548r334,224l5277,1001r334,573l5945,1888r334,266l6613,2523r334,292l7281,2969r334,62e" filled="f" strokecolor="#00c19c" strokeweight=".19919mm">
              <v:path arrowok="t"/>
            </v:shape>
            <v:shape id="_x0000_s1699" style="position:absolute;left:4274;top:506;width:3341;height:2525" coordorigin="4275,506" coordsize="3341,2525" path="m4275,1146l4609,506r334,197l5277,1001r334,573l5945,1888r334,266l6613,2523r334,292l7281,2969r334,62e" filled="f" strokecolor="#00c0b8" strokeweight=".19919mm">
              <v:path arrowok="t"/>
            </v:shape>
            <v:shape id="_x0000_s1698" style="position:absolute;left:4274;top:587;width:3341;height:2446" coordorigin="4275,587" coordsize="3341,2446" path="m4275,1105l4609,587r334,147l5277,993r334,566l5945,1904r334,271l6613,2522r334,293l7281,2970r334,62e" filled="f" strokecolor="#00bdd0" strokeweight=".19919mm">
              <v:path arrowok="t"/>
            </v:shape>
            <v:shape id="_x0000_s1697" style="position:absolute;left:4274;top:601;width:3341;height:2432" coordorigin="4275,601" coordsize="3341,2432" path="m4275,1108l4609,601r334,169l5277,1038r334,547l5945,1933r334,244l6613,2535r334,289l7281,2970r334,62e" filled="f" strokecolor="#00b8e5" strokeweight=".19919mm">
              <v:path arrowok="t"/>
            </v:shape>
            <v:shape id="_x0000_s1696" style="position:absolute;left:4274;top:633;width:3341;height:2399" coordorigin="4275,634" coordsize="3341,2399" path="m4275,1043l4609,634r334,159l5277,1067r334,524l5945,1966r334,228l6613,2548r334,272l7281,2981r334,51e" filled="f" strokecolor="#00b0f6" strokeweight=".19919mm">
              <v:path arrowok="t"/>
            </v:shape>
            <v:shape id="_x0000_s1695" style="position:absolute;left:4274;top:588;width:3341;height:2447" coordorigin="4275,589" coordsize="3341,2447" path="m4275,1000l4609,589r334,195l5277,1089r334,509l5945,1962r334,252l6613,2561r334,254l7281,2984r334,52e" filled="f" strokecolor="#00a5ff" strokeweight=".19919mm">
              <v:path arrowok="t"/>
            </v:shape>
            <v:shape id="_x0000_s1694" style="position:absolute;left:4274;top:601;width:3341;height:2440" coordorigin="4275,601" coordsize="3341,2440" path="m4275,925l4609,601r334,181l5277,1103r334,466l5945,1956r334,276l6613,2563r334,257l7281,2991r334,50e" filled="f" strokecolor="#7997ff" strokeweight=".19919mm">
              <v:path arrowok="t"/>
            </v:shape>
            <v:shape id="_x0000_s1693" style="position:absolute;left:4274;top:518;width:3341;height:2523" coordorigin="4275,518" coordsize="3341,2523" path="m4275,1003l4609,518r334,306l5277,1107r334,469l5945,1952r334,293l6613,2565r334,266l7281,2994r334,47e" filled="f" strokecolor="#ac88ff" strokeweight=".19919mm">
              <v:path arrowok="t"/>
            </v:shape>
            <v:shape id="_x0000_s1692" style="position:absolute;left:4274;top:535;width:3341;height:2508" coordorigin="4275,535" coordsize="3341,2508" path="m4275,963l4609,535r334,308l5277,1129r334,483l5945,1959r334,316l6613,2570r334,267l7281,3000r334,43e" filled="f" strokecolor="#cf78ff" strokeweight=".19919mm">
              <v:path arrowok="t"/>
            </v:shape>
            <v:shape id="_x0000_s1691" style="position:absolute;left:4274;top:531;width:3341;height:2515" coordorigin="4275,532" coordsize="3341,2515" path="m4275,887l4609,532r334,274l5277,1093r334,533l5945,1980r334,307l6613,2570r334,276l7281,2996r334,50e" filled="f" strokecolor="#e76bf3" strokeweight=".19919mm">
              <v:path arrowok="t"/>
            </v:shape>
            <v:shape id="_x0000_s1690" style="position:absolute;left:4274;top:494;width:3341;height:2549" coordorigin="4275,494" coordsize="3341,2549" path="m4275,889l4609,494r334,283l5277,1096r334,518l5945,1992r334,285l6613,2579r334,271l7281,2988r334,55e" filled="f" strokecolor="#f763e0" strokeweight=".19919mm">
              <v:path arrowok="t"/>
            </v:shape>
            <v:shape id="_x0000_s1689" style="position:absolute;left:4274;top:561;width:3341;height:2485" coordorigin="4275,561" coordsize="3341,2485" path="m4275,929l4609,561r334,251l5277,1132r334,489l5945,1981r334,297l6613,2579r334,264l7281,2986r334,60e" filled="f" strokecolor="#ff61c9" strokeweight=".19919mm">
              <v:path arrowok="t"/>
            </v:shape>
            <v:shape id="_x0000_s1688" style="position:absolute;left:4274;top:606;width:3341;height:2420" coordorigin="4275,606" coordsize="3341,2420" path="m4275,1265l4609,606r334,216l5277,1050r334,474l5945,1923r334,336l6613,2522r334,293l7281,2977r334,48e" filled="f" strokecolor="#ff65ae" strokeweight=".19919mm">
              <v:path arrowok="t"/>
            </v:shape>
            <v:shape id="_x0000_s1687" style="position:absolute;left:4274;top:495;width:3341;height:2527" coordorigin="4275,496" coordsize="3341,2527" path="m4275,1305l4609,496r334,319l5277,1024r334,512l5945,1912r334,351l6613,2529r334,283l7281,2972r334,50e" filled="f" strokecolor="#ff6c90" strokeweight=".19919mm">
              <v:path arrowok="t"/>
            </v:shape>
            <w10:wrap anchorx="page"/>
          </v:group>
        </w:pict>
      </w:r>
      <w:r w:rsidRPr="004854E7">
        <w:rPr>
          <w:rFonts w:ascii="Arial"/>
          <w:color w:val="1A1A1A"/>
          <w:w w:val="105"/>
          <w:sz w:val="9"/>
          <w:lang w:val="es-CO"/>
        </w:rPr>
        <w:t>Mujeres</w:t>
      </w:r>
    </w:p>
    <w:p w14:paraId="792245DA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32DEA6D2" w14:textId="77777777" w:rsidR="003E28F0" w:rsidRPr="004854E7" w:rsidRDefault="003E28F0">
      <w:pPr>
        <w:pStyle w:val="Textoindependiente"/>
        <w:spacing w:before="6"/>
        <w:rPr>
          <w:rFonts w:ascii="Arial"/>
          <w:sz w:val="12"/>
          <w:lang w:val="es-CO"/>
        </w:rPr>
      </w:pPr>
    </w:p>
    <w:p w14:paraId="22B28C0D" w14:textId="77777777" w:rsidR="003E28F0" w:rsidRPr="004854E7" w:rsidRDefault="004854E7">
      <w:pPr>
        <w:ind w:left="2072" w:right="3806"/>
        <w:jc w:val="center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1500</w:t>
      </w:r>
    </w:p>
    <w:p w14:paraId="36B38652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2034C917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24132DE8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0ED4D9C0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16B264A2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54CB5213" w14:textId="77777777" w:rsidR="003E28F0" w:rsidRPr="004854E7" w:rsidRDefault="003E28F0">
      <w:pPr>
        <w:pStyle w:val="Textoindependiente"/>
        <w:rPr>
          <w:rFonts w:ascii="Arial"/>
          <w:sz w:val="10"/>
          <w:lang w:val="es-CO"/>
        </w:rPr>
      </w:pPr>
    </w:p>
    <w:p w14:paraId="171877B9" w14:textId="77777777" w:rsidR="003E28F0" w:rsidRPr="004854E7" w:rsidRDefault="004854E7">
      <w:pPr>
        <w:spacing w:before="69"/>
        <w:ind w:left="2072" w:right="3806"/>
        <w:jc w:val="center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1000</w:t>
      </w:r>
    </w:p>
    <w:p w14:paraId="20B5BF5D" w14:textId="77777777" w:rsidR="003E28F0" w:rsidRPr="004854E7" w:rsidRDefault="004854E7">
      <w:pPr>
        <w:pStyle w:val="Textoindependiente"/>
        <w:spacing w:before="9"/>
        <w:rPr>
          <w:rFonts w:ascii="Arial"/>
          <w:sz w:val="8"/>
          <w:lang w:val="es-CO"/>
        </w:rPr>
      </w:pPr>
      <w:r w:rsidRPr="004854E7">
        <w:rPr>
          <w:lang w:val="es-CO"/>
        </w:rPr>
        <w:br w:type="column"/>
      </w:r>
    </w:p>
    <w:p w14:paraId="777B0D60" w14:textId="77777777" w:rsidR="003E28F0" w:rsidRPr="004854E7" w:rsidRDefault="004854E7">
      <w:pPr>
        <w:spacing w:before="1"/>
        <w:ind w:left="309"/>
        <w:rPr>
          <w:rFonts w:ascii="Arial" w:hAnsi="Arial"/>
          <w:sz w:val="9"/>
          <w:lang w:val="es-CO"/>
        </w:rPr>
      </w:pPr>
      <w:r w:rsidRPr="004854E7">
        <w:rPr>
          <w:rFonts w:ascii="Arial" w:hAnsi="Arial"/>
          <w:w w:val="105"/>
          <w:sz w:val="9"/>
          <w:lang w:val="es-CO"/>
        </w:rPr>
        <w:t>2016−02−15</w:t>
      </w:r>
    </w:p>
    <w:p w14:paraId="46BD1DBA" w14:textId="77777777" w:rsidR="003E28F0" w:rsidRPr="004854E7" w:rsidRDefault="004854E7">
      <w:pPr>
        <w:spacing w:before="78"/>
        <w:ind w:left="309"/>
        <w:rPr>
          <w:rFonts w:ascii="Arial" w:hAnsi="Arial"/>
          <w:sz w:val="9"/>
          <w:lang w:val="es-CO"/>
        </w:rPr>
      </w:pPr>
      <w:r>
        <w:pict w14:anchorId="5D6A12A8">
          <v:line id="_x0000_s1685" style="position:absolute;left:0;text-align:left;z-index:251655168;mso-position-horizontal-relative:page" from="400.65pt,-2.7pt" to="407.95pt,-2.7pt" strokecolor="#f8766d" strokeweight=".19919mm">
            <w10:wrap anchorx="page"/>
          </v:line>
        </w:pict>
      </w:r>
      <w:r>
        <w:pict w14:anchorId="495A9E35">
          <v:line id="_x0000_s1684" style="position:absolute;left:0;text-align:left;z-index:251656192;mso-position-horizontal-relative:page" from="400.65pt,6.4pt" to="407.95pt,6.4pt" strokecolor="#ed8141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2016−03−15</w:t>
      </w:r>
    </w:p>
    <w:p w14:paraId="602A3A2A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347435AA">
          <v:line id="_x0000_s1683" style="position:absolute;left:0;text-align:left;z-index:251657216;mso-position-horizontal-relative:page" from="400.65pt,6.45pt" to="407.95pt,6.45pt" strokecolor="#e08b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2016−04−15</w:t>
      </w:r>
    </w:p>
    <w:p w14:paraId="4F06560B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693B8F80">
          <v:line id="_x0000_s1682" style="position:absolute;left:0;text-align:left;z-index:251658240;mso-position-horizontal-relative:page" from="400.65pt,6.45pt" to="407.95pt,6.45pt" strokecolor="#cf94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2016−05−15</w:t>
      </w:r>
    </w:p>
    <w:p w14:paraId="411FB658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2CFD0C0D">
          <v:line id="_x0000_s1681" style="position:absolute;left:0;text-align:left;z-index:251659264;mso-position-horizontal-relative:page" from="400.65pt,6.45pt" to="407.95pt,6.45pt" strokecolor="#bb9d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2016−06−15</w:t>
      </w:r>
    </w:p>
    <w:p w14:paraId="78A31958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02C40D71">
          <v:line id="_x0000_s1680" style="position:absolute;left:0;text-align:left;z-index:251660288;mso-position-horizontal-relative:page" from="400.65pt,6.45pt" to="407.95pt,6.45pt" strokecolor="#a3a5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2016−07−15</w:t>
      </w:r>
    </w:p>
    <w:p w14:paraId="24103AD5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36445CCD">
          <v:line id="_x0000_s1679" style="position:absolute;left:0;text-align:left;z-index:251661312;mso-position-horizontal-relative:page" from="400.65pt,6.45pt" to="407.95pt,6.45pt" strokecolor="#85ad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2016−08−15</w:t>
      </w:r>
    </w:p>
    <w:p w14:paraId="1DADCC95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77A8F984">
          <v:line id="_x0000_s1678" style="position:absolute;left:0;text-align:left;z-index:251662336;mso-position-horizontal-relative:page" from="400.65pt,6.45pt" to="407.95pt,6.45pt" strokecolor="#5bb30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2016−09−15</w:t>
      </w:r>
    </w:p>
    <w:p w14:paraId="2F8E2362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28793404">
          <v:line id="_x0000_s1677" style="position:absolute;left:0;text-align:left;z-index:251663360;mso-position-horizontal-relative:page" from="400.65pt,6.45pt" to="407.95pt,6.45pt" strokecolor="#00b81f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2016−10−15</w:t>
      </w:r>
    </w:p>
    <w:p w14:paraId="7AF0235D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4CCD490E">
          <v:line id="_x0000_s1676" style="position:absolute;left:0;text-align:left;z-index:251664384;mso-position-horizontal-relative:page" from="400.65pt,6.45pt" to="407.95pt,6.45pt" strokecolor="#00bc59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2016−11−15</w:t>
      </w:r>
    </w:p>
    <w:p w14:paraId="6989B2E6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7A78827D">
          <v:line id="_x0000_s1675" style="position:absolute;left:0;text-align:left;z-index:251665408;mso-position-horizontal-relative:page" from="400.65pt,6.45pt" to="407.95pt,6.45pt" strokecolor="#00bf7d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2016−12−15</w:t>
      </w:r>
    </w:p>
    <w:p w14:paraId="62A1152B" w14:textId="77777777" w:rsidR="003E28F0" w:rsidRPr="004854E7" w:rsidRDefault="004854E7">
      <w:pPr>
        <w:spacing w:before="78"/>
        <w:ind w:left="309"/>
        <w:rPr>
          <w:rFonts w:ascii="Arial" w:hAnsi="Arial"/>
          <w:sz w:val="9"/>
          <w:lang w:val="es-CO"/>
        </w:rPr>
      </w:pPr>
      <w:r>
        <w:pict w14:anchorId="7C32DE88">
          <v:line id="_x0000_s1674" style="position:absolute;left:0;text-align:left;z-index:251666432;mso-position-horizontal-relative:page" from="400.65pt,6.4pt" to="407.95pt,6.4pt" strokecolor="#00c19c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2017−01−15</w:t>
      </w:r>
    </w:p>
    <w:p w14:paraId="58B5F6E0" w14:textId="77777777" w:rsidR="003E28F0" w:rsidRPr="004854E7" w:rsidRDefault="004854E7">
      <w:pPr>
        <w:spacing w:before="79"/>
        <w:ind w:left="309"/>
        <w:rPr>
          <w:rFonts w:ascii="Arial" w:hAnsi="Arial"/>
          <w:sz w:val="9"/>
          <w:lang w:val="es-CO"/>
        </w:rPr>
      </w:pPr>
      <w:r>
        <w:pict w14:anchorId="4690019D">
          <v:line id="_x0000_s1673" style="position:absolute;left:0;text-align:left;z-index:251667456;mso-position-horizontal-relative:page" from="400.65pt,6.45pt" to="407.95pt,6.45pt" strokecolor="#00c0b8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2017−02−15</w:t>
      </w:r>
    </w:p>
    <w:p w14:paraId="57CCCA90" w14:textId="77777777" w:rsidR="003E28F0" w:rsidRPr="004854E7" w:rsidRDefault="004854E7">
      <w:pPr>
        <w:pStyle w:val="Textoindependiente"/>
        <w:spacing w:before="9"/>
        <w:rPr>
          <w:rFonts w:ascii="Arial"/>
          <w:sz w:val="8"/>
          <w:lang w:val="es-CO"/>
        </w:rPr>
      </w:pPr>
      <w:r w:rsidRPr="004854E7">
        <w:rPr>
          <w:lang w:val="es-CO"/>
        </w:rPr>
        <w:br w:type="column"/>
      </w:r>
    </w:p>
    <w:p w14:paraId="6683D253" w14:textId="77777777" w:rsidR="003E28F0" w:rsidRPr="004854E7" w:rsidRDefault="004854E7">
      <w:pPr>
        <w:spacing w:before="1"/>
        <w:ind w:left="187"/>
        <w:rPr>
          <w:rFonts w:ascii="Arial" w:hAnsi="Arial"/>
          <w:sz w:val="9"/>
          <w:lang w:val="es-CO"/>
        </w:rPr>
      </w:pPr>
      <w:r w:rsidRPr="004854E7">
        <w:rPr>
          <w:rFonts w:ascii="Arial" w:hAnsi="Arial"/>
          <w:w w:val="105"/>
          <w:sz w:val="9"/>
          <w:lang w:val="es-CO"/>
        </w:rPr>
        <w:t>2017−03−15</w:t>
      </w:r>
    </w:p>
    <w:p w14:paraId="6A289616" w14:textId="77777777" w:rsidR="003E28F0" w:rsidRPr="004854E7" w:rsidRDefault="004854E7">
      <w:pPr>
        <w:spacing w:before="78"/>
        <w:ind w:left="187"/>
        <w:rPr>
          <w:rFonts w:ascii="Arial" w:hAnsi="Arial"/>
          <w:sz w:val="9"/>
          <w:lang w:val="es-CO"/>
        </w:rPr>
      </w:pPr>
      <w:r>
        <w:pict w14:anchorId="1D9AC7C4">
          <v:line id="_x0000_s1672" style="position:absolute;left:0;text-align:left;z-index:251668480;mso-position-horizontal-relative:page" from="438.7pt,-2.7pt" to="446pt,-2.7pt" strokecolor="#00bdd0" strokeweight=".19919mm">
            <w10:wrap anchorx="page"/>
          </v:line>
        </w:pict>
      </w:r>
      <w:r>
        <w:pict w14:anchorId="55EE7AFA">
          <v:line id="_x0000_s1671" style="position:absolute;left:0;text-align:left;z-index:251669504;mso-position-horizontal-relative:page" from="438.7pt,6.4pt" to="446pt,6.4pt" strokecolor="#00b8e5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2017−04−15</w:t>
      </w:r>
    </w:p>
    <w:p w14:paraId="3212C553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38F09B51">
          <v:line id="_x0000_s1670" style="position:absolute;left:0;text-align:left;z-index:251670528;mso-position-horizontal-relative:page" from="438.7pt,6.45pt" to="446pt,6.45pt" strokecolor="#00b0f6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2017−05−15</w:t>
      </w:r>
    </w:p>
    <w:p w14:paraId="1528DA3F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01834BBF">
          <v:line id="_x0000_s1669" style="position:absolute;left:0;text-align:left;z-index:251671552;mso-position-horizontal-relative:page" from="438.7pt,6.45pt" to="446pt,6.45pt" strokecolor="#00a5ff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2017−06−15</w:t>
      </w:r>
    </w:p>
    <w:p w14:paraId="5B49553D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24FD7F48">
          <v:line id="_x0000_s1668" style="position:absolute;left:0;text-align:left;z-index:251672576;mso-position-horizontal-relative:page" from="438.7pt,6.45pt" to="446pt,6.45pt" strokecolor="#7997ff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2017−07−15</w:t>
      </w:r>
    </w:p>
    <w:p w14:paraId="2757E166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2C08BD08">
          <v:line id="_x0000_s1667" style="position:absolute;left:0;text-align:left;z-index:251673600;mso-position-horizontal-relative:page" from="438.7pt,6.45pt" to="446pt,6.45pt" strokecolor="#ac88ff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2017−08−15</w:t>
      </w:r>
    </w:p>
    <w:p w14:paraId="716ED088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6648B302">
          <v:line id="_x0000_s1666" style="position:absolute;left:0;text-align:left;z-index:251674624;mso-position-horizontal-relative:page" from="438.7pt,6.45pt" to="446pt,6.45pt" strokecolor="#cf78ff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2017−09−15</w:t>
      </w:r>
    </w:p>
    <w:p w14:paraId="4342E060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0E0846C8">
          <v:line id="_x0000_s1665" style="position:absolute;left:0;text-align:left;z-index:251675648;mso-position-horizontal-relative:page" from="438.7pt,6.45pt" to="446pt,6.45pt" strokecolor="#e76bf3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2017−10−15</w:t>
      </w:r>
    </w:p>
    <w:p w14:paraId="77A69D29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6E9029CA">
          <v:line id="_x0000_s1664" style="position:absolute;left:0;text-align:left;z-index:251676672;mso-position-horizontal-relative:page" from="438.7pt,6.45pt" to="446pt,6.45pt" strokecolor="#f763e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2017−11−15</w:t>
      </w:r>
    </w:p>
    <w:p w14:paraId="4DE82960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2BA020FF">
          <v:line id="_x0000_s1663" style="position:absolute;left:0;text-align:left;z-index:251677696;mso-position-horizontal-relative:page" from="438.7pt,6.45pt" to="446pt,6.45pt" strokecolor="#ff61c9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2017−12−15</w:t>
      </w:r>
    </w:p>
    <w:p w14:paraId="5E882EE6" w14:textId="77777777" w:rsidR="003E28F0" w:rsidRPr="004854E7" w:rsidRDefault="004854E7">
      <w:pPr>
        <w:spacing w:before="79"/>
        <w:ind w:left="187"/>
        <w:rPr>
          <w:rFonts w:ascii="Arial" w:hAnsi="Arial"/>
          <w:sz w:val="9"/>
          <w:lang w:val="es-CO"/>
        </w:rPr>
      </w:pPr>
      <w:r>
        <w:pict w14:anchorId="391E9ECB">
          <v:line id="_x0000_s1662" style="position:absolute;left:0;text-align:left;z-index:251678720;mso-position-horizontal-relative:page" from="438.7pt,6.45pt" to="446pt,6.45pt" strokecolor="#ff65ae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2018−01−15</w:t>
      </w:r>
    </w:p>
    <w:p w14:paraId="297C2465" w14:textId="77777777" w:rsidR="003E28F0" w:rsidRPr="004854E7" w:rsidRDefault="004854E7">
      <w:pPr>
        <w:spacing w:before="78"/>
        <w:ind w:left="187"/>
        <w:rPr>
          <w:rFonts w:ascii="Arial" w:hAnsi="Arial"/>
          <w:sz w:val="9"/>
          <w:lang w:val="es-CO"/>
        </w:rPr>
      </w:pPr>
      <w:r>
        <w:pict w14:anchorId="66BEA883">
          <v:line id="_x0000_s1661" style="position:absolute;left:0;text-align:left;z-index:251679744;mso-position-horizontal-relative:page" from="438.7pt,6.4pt" to="446pt,6.4pt" strokecolor="#ff6c90" strokeweight=".19919mm">
            <w10:wrap anchorx="page"/>
          </v:line>
        </w:pict>
      </w:r>
      <w:r w:rsidRPr="004854E7">
        <w:rPr>
          <w:rFonts w:ascii="Arial" w:hAnsi="Arial"/>
          <w:w w:val="105"/>
          <w:sz w:val="9"/>
          <w:lang w:val="es-CO"/>
        </w:rPr>
        <w:t>2018−02−15</w:t>
      </w:r>
    </w:p>
    <w:p w14:paraId="1A8CED51" w14:textId="77777777" w:rsidR="003E28F0" w:rsidRPr="004854E7" w:rsidRDefault="003E28F0">
      <w:pPr>
        <w:rPr>
          <w:rFonts w:ascii="Arial" w:hAnsi="Arial"/>
          <w:sz w:val="9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3" w:space="720" w:equalWidth="0">
            <w:col w:w="6130" w:space="40"/>
            <w:col w:w="844" w:space="39"/>
            <w:col w:w="3467"/>
          </w:cols>
        </w:sectPr>
      </w:pPr>
    </w:p>
    <w:p w14:paraId="2B78FFDD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5BFC870B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01D58EF6" w14:textId="77777777" w:rsidR="003E28F0" w:rsidRPr="004854E7" w:rsidRDefault="003E28F0">
      <w:pPr>
        <w:pStyle w:val="Textoindependiente"/>
        <w:spacing w:before="2"/>
        <w:rPr>
          <w:rFonts w:ascii="Arial"/>
          <w:sz w:val="17"/>
          <w:lang w:val="es-CO"/>
        </w:rPr>
      </w:pPr>
    </w:p>
    <w:p w14:paraId="78DA1E4C" w14:textId="77777777" w:rsidR="003E28F0" w:rsidRPr="004854E7" w:rsidRDefault="003E28F0">
      <w:pPr>
        <w:pStyle w:val="Textoindependiente"/>
        <w:spacing w:before="10"/>
        <w:rPr>
          <w:rFonts w:ascii="Arial"/>
          <w:sz w:val="8"/>
          <w:lang w:val="es-CO"/>
        </w:rPr>
      </w:pPr>
    </w:p>
    <w:p w14:paraId="62C94CE2" w14:textId="77777777" w:rsidR="003E28F0" w:rsidRPr="004854E7" w:rsidRDefault="004854E7">
      <w:pPr>
        <w:ind w:left="2143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500</w:t>
      </w:r>
    </w:p>
    <w:p w14:paraId="5F977402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504A5EDF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50266B4D" w14:textId="77777777" w:rsidR="003E28F0" w:rsidRPr="004854E7" w:rsidRDefault="003E28F0">
      <w:pPr>
        <w:pStyle w:val="Textoindependiente"/>
        <w:spacing w:before="2"/>
        <w:rPr>
          <w:rFonts w:ascii="Arial"/>
          <w:sz w:val="17"/>
          <w:lang w:val="es-CO"/>
        </w:rPr>
      </w:pPr>
    </w:p>
    <w:p w14:paraId="6CEF3E17" w14:textId="77777777" w:rsidR="003E28F0" w:rsidRPr="004854E7" w:rsidRDefault="003E28F0">
      <w:pPr>
        <w:pStyle w:val="Textoindependiente"/>
        <w:spacing w:before="10"/>
        <w:rPr>
          <w:rFonts w:ascii="Arial"/>
          <w:sz w:val="8"/>
          <w:lang w:val="es-CO"/>
        </w:rPr>
      </w:pPr>
    </w:p>
    <w:p w14:paraId="312DDF62" w14:textId="77777777" w:rsidR="003E28F0" w:rsidRPr="004854E7" w:rsidRDefault="004854E7">
      <w:pPr>
        <w:ind w:left="2249"/>
        <w:rPr>
          <w:rFonts w:ascii="Arial"/>
          <w:sz w:val="9"/>
          <w:lang w:val="es-CO"/>
        </w:rPr>
      </w:pPr>
      <w:r w:rsidRPr="004854E7">
        <w:rPr>
          <w:rFonts w:ascii="Arial"/>
          <w:color w:val="4D4D4D"/>
          <w:w w:val="105"/>
          <w:sz w:val="9"/>
          <w:lang w:val="es-CO"/>
        </w:rPr>
        <w:t>0</w:t>
      </w:r>
    </w:p>
    <w:p w14:paraId="47DF8326" w14:textId="77777777" w:rsidR="003E28F0" w:rsidRPr="004854E7" w:rsidRDefault="004854E7">
      <w:pPr>
        <w:spacing w:before="81"/>
        <w:ind w:right="1993"/>
        <w:jc w:val="center"/>
        <w:rPr>
          <w:rFonts w:ascii="Arial" w:hAnsi="Arial"/>
          <w:sz w:val="9"/>
          <w:lang w:val="es-CO"/>
        </w:rPr>
      </w:pPr>
      <w:r w:rsidRPr="004854E7">
        <w:rPr>
          <w:rFonts w:ascii="Arial" w:hAnsi="Arial"/>
          <w:color w:val="4D4D4D"/>
          <w:w w:val="105"/>
          <w:sz w:val="9"/>
          <w:lang w:val="es-CO"/>
        </w:rPr>
        <w:t>18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29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39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49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59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60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64</w:t>
      </w:r>
      <w:r w:rsidRPr="004854E7">
        <w:rPr>
          <w:rFonts w:ascii="Arial" w:hAnsi="Arial"/>
          <w:color w:val="4D4D4D"/>
          <w:spacing w:val="-1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65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−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spacing w:val="-9"/>
          <w:w w:val="105"/>
          <w:sz w:val="9"/>
          <w:lang w:val="es-CO"/>
        </w:rPr>
        <w:t>6</w:t>
      </w:r>
      <w:r w:rsidRPr="004854E7">
        <w:rPr>
          <w:rFonts w:ascii="Arial" w:hAnsi="Arial"/>
          <w:color w:val="4D4D4D"/>
          <w:spacing w:val="-71"/>
          <w:w w:val="105"/>
          <w:sz w:val="9"/>
          <w:lang w:val="es-CO"/>
        </w:rPr>
        <w:t>M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9</w:t>
      </w:r>
      <w:r w:rsidRPr="004854E7">
        <w:rPr>
          <w:rFonts w:ascii="Arial" w:hAnsi="Arial"/>
          <w:color w:val="4D4D4D"/>
          <w:spacing w:val="-7"/>
          <w:sz w:val="9"/>
          <w:lang w:val="es-CO"/>
        </w:rPr>
        <w:t xml:space="preserve"> </w:t>
      </w:r>
      <w:proofErr w:type="spellStart"/>
      <w:r w:rsidRPr="004854E7">
        <w:rPr>
          <w:rFonts w:ascii="Arial" w:hAnsi="Arial"/>
          <w:color w:val="4D4D4D"/>
          <w:spacing w:val="-3"/>
          <w:w w:val="105"/>
          <w:sz w:val="9"/>
          <w:lang w:val="es-CO"/>
        </w:rPr>
        <w:t>a</w:t>
      </w:r>
      <w:r w:rsidRPr="004854E7">
        <w:rPr>
          <w:rFonts w:ascii="Arial" w:hAnsi="Arial"/>
          <w:color w:val="4D4D4D"/>
          <w:spacing w:val="-2"/>
          <w:w w:val="105"/>
          <w:sz w:val="9"/>
          <w:lang w:val="es-CO"/>
        </w:rPr>
        <w:t>y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or</w:t>
      </w:r>
      <w:proofErr w:type="spellEnd"/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a</w:t>
      </w:r>
      <w:r w:rsidRPr="004854E7">
        <w:rPr>
          <w:rFonts w:ascii="Arial" w:hAnsi="Arial"/>
          <w:color w:val="4D4D4D"/>
          <w:spacing w:val="1"/>
          <w:sz w:val="9"/>
          <w:lang w:val="es-CO"/>
        </w:rPr>
        <w:t xml:space="preserve"> </w:t>
      </w:r>
      <w:r w:rsidRPr="004854E7">
        <w:rPr>
          <w:rFonts w:ascii="Arial" w:hAnsi="Arial"/>
          <w:color w:val="4D4D4D"/>
          <w:w w:val="105"/>
          <w:sz w:val="9"/>
          <w:lang w:val="es-CO"/>
        </w:rPr>
        <w:t>70</w:t>
      </w:r>
    </w:p>
    <w:p w14:paraId="64B72CC2" w14:textId="77777777" w:rsidR="003E28F0" w:rsidRPr="004854E7" w:rsidRDefault="004854E7">
      <w:pPr>
        <w:spacing w:before="19"/>
        <w:ind w:right="2068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w w:val="105"/>
          <w:sz w:val="11"/>
          <w:lang w:val="es-CO"/>
        </w:rPr>
        <w:t>Edad</w:t>
      </w:r>
    </w:p>
    <w:p w14:paraId="623CF427" w14:textId="77777777" w:rsidR="003E28F0" w:rsidRPr="004854E7" w:rsidRDefault="004854E7">
      <w:pPr>
        <w:spacing w:before="62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45"/>
          <w:sz w:val="14"/>
          <w:lang w:val="es-CO"/>
        </w:rPr>
        <w:t xml:space="preserve">Figura 1.5. </w:t>
      </w:r>
      <w:r w:rsidRPr="004854E7">
        <w:rPr>
          <w:w w:val="125"/>
          <w:sz w:val="18"/>
          <w:lang w:val="es-CO"/>
        </w:rPr>
        <w:t xml:space="preserve">Población privada de la libertad. Febrero-2016 a </w:t>
      </w:r>
      <w:proofErr w:type="gramStart"/>
      <w:r w:rsidRPr="004854E7">
        <w:rPr>
          <w:w w:val="125"/>
          <w:sz w:val="18"/>
          <w:lang w:val="es-CO"/>
        </w:rPr>
        <w:t>Diciembre</w:t>
      </w:r>
      <w:proofErr w:type="gramEnd"/>
      <w:r w:rsidRPr="004854E7">
        <w:rPr>
          <w:w w:val="125"/>
          <w:sz w:val="18"/>
          <w:lang w:val="es-CO"/>
        </w:rPr>
        <w:t>-2017</w:t>
      </w:r>
    </w:p>
    <w:p w14:paraId="576F68AA" w14:textId="77777777" w:rsidR="003E28F0" w:rsidRPr="004854E7" w:rsidRDefault="004854E7">
      <w:pPr>
        <w:pStyle w:val="Textoindependiente"/>
        <w:spacing w:before="126"/>
        <w:ind w:right="991"/>
        <w:jc w:val="center"/>
        <w:rPr>
          <w:lang w:val="es-CO"/>
        </w:rPr>
      </w:pPr>
      <w:r w:rsidRPr="004854E7">
        <w:rPr>
          <w:lang w:val="es-CO"/>
        </w:rPr>
        <w:t>Fuente: INPEC Elaboración propia</w:t>
      </w:r>
    </w:p>
    <w:p w14:paraId="680F1C32" w14:textId="77777777" w:rsidR="003E28F0" w:rsidRPr="004854E7" w:rsidRDefault="003E28F0">
      <w:pPr>
        <w:jc w:val="center"/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26B98D39" w14:textId="77777777" w:rsidR="003E28F0" w:rsidRPr="004854E7" w:rsidRDefault="003E28F0">
      <w:pPr>
        <w:pStyle w:val="Textoindependiente"/>
        <w:spacing w:before="7"/>
        <w:rPr>
          <w:sz w:val="14"/>
          <w:lang w:val="es-CO"/>
        </w:rPr>
      </w:pPr>
    </w:p>
    <w:p w14:paraId="376B7C21" w14:textId="77777777" w:rsidR="003E28F0" w:rsidRPr="004854E7" w:rsidRDefault="004854E7">
      <w:pPr>
        <w:ind w:left="2008"/>
        <w:rPr>
          <w:rFonts w:ascii="Arial"/>
          <w:sz w:val="12"/>
          <w:lang w:val="es-CO"/>
        </w:rPr>
      </w:pPr>
      <w:r>
        <w:pict w14:anchorId="3B539078">
          <v:group id="_x0000_s1607" style="position:absolute;left:0;text-align:left;margin-left:219pt;margin-top:-6.05pt;width:207.7pt;height:178.25pt;z-index:251682816;mso-position-horizontal-relative:page" coordorigin="4380,-121" coordsize="4154,3565">
            <v:line id="_x0000_s1660" style="position:absolute" from="5283,-121" to="5283,2472" strokecolor="#ebebeb" strokeweight=".1231mm"/>
            <v:shape id="_x0000_s1659" style="position:absolute;left:4380;top:1979;width:1536;height:319" coordorigin="4380,1979" coordsize="1536,319" o:spt="100" adj="0,,0" path="m4380,2298r923,m4380,1979r1536,e" filled="f" strokecolor="#ebebeb" strokeweight=".24856mm">
              <v:stroke joinstyle="round"/>
              <v:formulas/>
              <v:path arrowok="t" o:connecttype="segments"/>
            </v:shape>
            <v:line id="_x0000_s1658" style="position:absolute" from="6419,-121" to="6419,1836" strokecolor="#ebebeb" strokeweight=".1231mm"/>
            <v:shape id="_x0000_s1657" style="position:absolute;left:4380;top:706;width:2963;height:955" coordorigin="4380,706" coordsize="2963,955" o:spt="100" adj="0,,0" path="m4380,1661r2326,m4380,1343r2519,m4380,1025r2963,m4380,706r2947,e" filled="f" strokecolor="#ebebeb" strokeweight=".24856mm">
              <v:stroke joinstyle="round"/>
              <v:formulas/>
              <v:path arrowok="t" o:connecttype="segments"/>
            </v:shape>
            <v:line id="_x0000_s1656" style="position:absolute" from="7555,-121" to="7555,563" strokecolor="#ebebeb" strokeweight=".1231mm"/>
            <v:shape id="_x0000_s1655" style="position:absolute;left:4380;top:70;width:3591;height:319" coordorigin="4380,70" coordsize="3591,319" o:spt="100" adj="0,,0" path="m4380,388r3395,m4380,70r3591,e" filled="f" strokecolor="#ebebeb" strokeweight=".24856mm">
              <v:stroke joinstyle="round"/>
              <v:formulas/>
              <v:path arrowok="t" o:connecttype="segments"/>
            </v:shape>
            <v:line id="_x0000_s1654" style="position:absolute" from="4715,-121" to="4715,2472" strokecolor="#ebebeb" strokeweight=".24856mm"/>
            <v:shape id="_x0000_s1653" style="position:absolute;left:5850;top:-121;width:1136;height:2594" coordorigin="5851,-121" coordsize="1136,2594" o:spt="100" adj="0,,0" path="m5851,-121r,2275m5851,2441r,31m6987,-121r,1321m6987,1486r,32m6987,1804r,32m6987,2123r,31m6987,2441r,31e" filled="f" strokecolor="#ebebeb" strokeweight=".24856mm">
              <v:stroke joinstyle="round"/>
              <v:formulas/>
              <v:path arrowok="t" o:connecttype="segments"/>
            </v:shape>
            <v:shape id="_x0000_s1652" style="position:absolute;left:5282;top:2758;width:2;height:685" coordorigin="5283,2759" coordsize="0,685" o:spt="100" adj="0,,0" path="m5283,2759r,32m5283,3077r,366e" filled="f" strokecolor="#ebebeb" strokeweight=".1231mm">
              <v:stroke joinstyle="round"/>
              <v:formulas/>
              <v:path arrowok="t" o:connecttype="segments"/>
            </v:shape>
            <v:line id="_x0000_s1651" style="position:absolute" from="4380,3252" to="6350,3252" strokecolor="#ebebeb" strokeweight=".24856mm"/>
            <v:line id="_x0000_s1650" style="position:absolute" from="4715,3077" to="4715,3443" strokecolor="#ebebeb" strokeweight=".24856mm"/>
            <v:line id="_x0000_s1649" style="position:absolute" from="5851,3077" to="5851,3443" strokecolor="#ebebeb" strokeweight=".24856mm"/>
            <v:shape id="_x0000_s1648" style="position:absolute;left:6418;top:3077;width:1136;height:366" coordorigin="6419,3077" coordsize="1136,366" o:spt="100" adj="0,,0" path="m6419,3077r,32m6419,3395r,48m7555,3077r,32m7555,3395r,48e" filled="f" strokecolor="#ebebeb" strokeweight=".1231mm">
              <v:stroke joinstyle="round"/>
              <v:formulas/>
              <v:path arrowok="t" o:connecttype="segments"/>
            </v:shape>
            <v:shape id="_x0000_s1647" style="position:absolute;left:8122;top:70;width:411;height:955" coordorigin="8123,70" coordsize="411,955" o:spt="100" adj="0,,0" path="m8123,1025r410,m8123,706r410,m8123,388r410,m8123,70r410,e" filled="f" strokecolor="#ebebeb" strokeweight=".24856mm">
              <v:stroke joinstyle="round"/>
              <v:formulas/>
              <v:path arrowok="t" o:connecttype="segments"/>
            </v:shape>
            <v:line id="_x0000_s1646" style="position:absolute" from="8123,3443" to="8123,-121" strokecolor="#ebebeb" strokeweight=".24856mm"/>
            <v:shape id="_x0000_s1645" style="position:absolute;left:6986;top:3077;width:2;height:366" coordorigin="6987,3077" coordsize="0,366" o:spt="100" adj="0,,0" path="m6987,3077r,32m6987,3395r,48e" filled="f" strokecolor="#ebebeb" strokeweight=".24856mm">
              <v:stroke joinstyle="round"/>
              <v:formulas/>
              <v:path arrowok="t" o:connecttype="segments"/>
            </v:shape>
            <v:rect id="_x0000_s1644" style="position:absolute;left:6350;top:3109;width:1773;height:287" fillcolor="#f8766d" stroked="f"/>
            <v:shape id="_x0000_s1643" style="position:absolute;left:6418;top:2758;width:1136;height:32" coordorigin="6419,2759" coordsize="1136,32" o:spt="100" adj="0,,0" path="m6419,2759r,32m7555,2759r,32e" filled="f" strokecolor="#ebebeb" strokeweight=".1231mm">
              <v:stroke joinstyle="round"/>
              <v:formulas/>
              <v:path arrowok="t" o:connecttype="segments"/>
            </v:shape>
            <v:line id="_x0000_s1642" style="position:absolute" from="4380,2934" to="4569,2934" strokecolor="#ebebeb" strokeweight=".24856mm"/>
            <v:line id="_x0000_s1641" style="position:absolute" from="4715,2759" to="4715,2791" strokecolor="#ebebeb" strokeweight=".24856mm"/>
            <v:shape id="_x0000_s1640" style="position:absolute;left:5850;top:2758;width:1136;height:32" coordorigin="5851,2759" coordsize="1136,32" o:spt="100" adj="0,,0" path="m5851,2759r,32m6987,2759r,32e" filled="f" strokecolor="#ebebeb" strokeweight=".24856mm">
              <v:stroke joinstyle="round"/>
              <v:formulas/>
              <v:path arrowok="t" o:connecttype="segments"/>
            </v:shape>
            <v:rect id="_x0000_s1639" style="position:absolute;left:4568;top:2790;width:3554;height:287" fillcolor="#f8766d" stroked="f"/>
            <v:shape id="_x0000_s1638" style="position:absolute;left:6418;top:2440;width:1136;height:32" coordorigin="6419,2441" coordsize="1136,32" o:spt="100" adj="0,,0" path="m6419,2441r,31m7555,2441r,31e" filled="f" strokecolor="#ebebeb" strokeweight=".1231mm">
              <v:stroke joinstyle="round"/>
              <v:formulas/>
              <v:path arrowok="t" o:connecttype="segments"/>
            </v:shape>
            <v:line id="_x0000_s1637" style="position:absolute" from="4380,2616" to="4661,2616" strokecolor="#ebebeb" strokeweight=".24856mm"/>
            <v:rect id="_x0000_s1636" style="position:absolute;left:4661;top:2472;width:3462;height:287" fillcolor="#f8766d" stroked="f"/>
            <v:shape id="_x0000_s1635" style="position:absolute;left:6418;top:2122;width:1136;height:32" coordorigin="6419,2123" coordsize="1136,32" o:spt="100" adj="0,,0" path="m6419,2123r,31m7555,2123r,31e" filled="f" strokecolor="#ebebeb" strokeweight=".1231mm">
              <v:stroke joinstyle="round"/>
              <v:formulas/>
              <v:path arrowok="t" o:connecttype="segments"/>
            </v:shape>
            <v:rect id="_x0000_s1634" style="position:absolute;left:5303;top:2154;width:2820;height:287" fillcolor="#f8766d" stroked="f"/>
            <v:line id="_x0000_s1633" style="position:absolute" from="7555,1804" to="7555,1836" strokecolor="#ebebeb" strokeweight=".1231mm"/>
            <v:rect id="_x0000_s1632" style="position:absolute;left:5915;top:1836;width:2207;height:287" fillcolor="#f8766d" stroked="f"/>
            <v:line id="_x0000_s1631" style="position:absolute" from="7555,1486" to="7555,1518" strokecolor="#ebebeb" strokeweight=".1231mm"/>
            <v:rect id="_x0000_s1630" style="position:absolute;left:6706;top:1517;width:1417;height:287" fillcolor="#f8766d" stroked="f"/>
            <v:line id="_x0000_s1629" style="position:absolute" from="7555,1168" to="7555,1200" strokecolor="#ebebeb" strokeweight=".1231mm"/>
            <v:rect id="_x0000_s1628" style="position:absolute;left:6898;top:1199;width:1225;height:287" fillcolor="#f8766d" stroked="f"/>
            <v:line id="_x0000_s1627" style="position:absolute" from="7555,850" to="7555,881" strokecolor="#ebebeb" strokeweight=".1231mm"/>
            <v:shape id="_x0000_s1626" style="position:absolute;left:7327;top:-74;width:796;height:1242" coordorigin="7327,-73" coordsize="796,1242" o:spt="100" adj="0,,0" path="m8123,-73r-152,l7971,213r152,l8123,-73t,954l7343,881r,287l8123,1168r,-287m8123,563r-796,l7327,850r796,l8123,563t,-318l7775,245r,286l8123,531r,-286e" fillcolor="#f8766d" stroked="f">
              <v:stroke joinstyle="round"/>
              <v:formulas/>
              <v:path arrowok="t" o:connecttype="segments"/>
            </v:shape>
            <v:line id="_x0000_s1625" style="position:absolute" from="8243,3252" to="8533,3252" strokecolor="#ebebeb" strokeweight=".24856mm"/>
            <v:line id="_x0000_s1624" style="position:absolute" from="8183,3109" to="8183,3395" strokecolor="#00bfc4" strokeweight="2.12792mm"/>
            <v:line id="_x0000_s1623" style="position:absolute" from="8344,2934" to="8533,2934" strokecolor="#ebebeb" strokeweight=".24856mm"/>
            <v:rect id="_x0000_s1622" style="position:absolute;left:8122;top:2790;width:222;height:287" fillcolor="#00bfc4" stroked="f"/>
            <v:line id="_x0000_s1621" style="position:absolute" from="8345,2616" to="8533,2616" strokecolor="#ebebeb" strokeweight=".24856mm"/>
            <v:rect id="_x0000_s1620" style="position:absolute;left:8122;top:2472;width:222;height:287" fillcolor="#00bfc4" stroked="f"/>
            <v:line id="_x0000_s1619" style="position:absolute" from="8321,2298" to="8533,2298" strokecolor="#ebebeb" strokeweight=".24856mm"/>
            <v:rect id="_x0000_s1618" style="position:absolute;left:8122;top:2154;width:199;height:287" fillcolor="#00bfc4" stroked="f"/>
            <v:line id="_x0000_s1617" style="position:absolute" from="8286,1979" to="8533,1979" strokecolor="#ebebeb" strokeweight=".24856mm"/>
            <v:rect id="_x0000_s1616" style="position:absolute;left:8122;top:1836;width:164;height:287" fillcolor="#00bfc4" stroked="f"/>
            <v:line id="_x0000_s1615" style="position:absolute" from="8238,1661" to="8533,1661" strokecolor="#ebebeb" strokeweight=".24856mm"/>
            <v:line id="_x0000_s1614" style="position:absolute" from="8180,1518" to="8180,1804" strokecolor="#00bfc4" strokeweight="2.02569mm"/>
            <v:line id="_x0000_s1613" style="position:absolute" from="8228,1343" to="8533,1343" strokecolor="#ebebeb" strokeweight=".24856mm"/>
            <v:line id="_x0000_s1612" style="position:absolute" from="8176,1200" to="8176,1486" strokecolor="#00bfc4" strokeweight="1.86075mm"/>
            <v:line id="_x0000_s1611" style="position:absolute" from="8155,881" to="8155,1168" strokecolor="#00bfc4" strokeweight="1.1429mm"/>
            <v:line id="_x0000_s1610" style="position:absolute" from="8147,563" to="8147,850" strokecolor="#00bfc4" strokeweight=".86417mm"/>
            <v:line id="_x0000_s1609" style="position:absolute" from="8131,245" to="8131,531" strokecolor="#00bfc4" strokeweight=".29269mm"/>
            <v:line id="_x0000_s1608" style="position:absolute" from="8125,-73" to="8125,213" strokecolor="#00bfc4" strokeweight=".06506mm"/>
            <w10:wrap anchorx="page"/>
          </v:group>
        </w:pict>
      </w:r>
      <w:bookmarkStart w:id="37" w:name="_bookmark9"/>
      <w:bookmarkEnd w:id="37"/>
      <w:r w:rsidRPr="004854E7">
        <w:rPr>
          <w:rFonts w:ascii="Arial"/>
          <w:color w:val="4D4D4D"/>
          <w:sz w:val="12"/>
          <w:lang w:val="es-CO"/>
        </w:rPr>
        <w:t>Mayor a</w:t>
      </w:r>
      <w:r w:rsidRPr="004854E7">
        <w:rPr>
          <w:rFonts w:ascii="Arial"/>
          <w:color w:val="4D4D4D"/>
          <w:spacing w:val="-16"/>
          <w:sz w:val="12"/>
          <w:lang w:val="es-CO"/>
        </w:rPr>
        <w:t xml:space="preserve"> </w:t>
      </w:r>
      <w:r w:rsidRPr="004854E7">
        <w:rPr>
          <w:rFonts w:ascii="Arial"/>
          <w:color w:val="4D4D4D"/>
          <w:sz w:val="12"/>
          <w:lang w:val="es-CO"/>
        </w:rPr>
        <w:t>70</w:t>
      </w:r>
    </w:p>
    <w:p w14:paraId="3185CF36" w14:textId="77777777" w:rsidR="003E28F0" w:rsidRPr="004854E7" w:rsidRDefault="003E28F0">
      <w:pPr>
        <w:pStyle w:val="Textoindependiente"/>
        <w:spacing w:before="7"/>
        <w:rPr>
          <w:rFonts w:ascii="Arial"/>
          <w:sz w:val="15"/>
          <w:lang w:val="es-CO"/>
        </w:rPr>
      </w:pPr>
    </w:p>
    <w:p w14:paraId="756B208F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65 −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69</w:t>
      </w:r>
    </w:p>
    <w:p w14:paraId="29CCF4E7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36DC0B93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60 −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64</w:t>
      </w:r>
    </w:p>
    <w:p w14:paraId="32B4CF15" w14:textId="77777777" w:rsidR="003E28F0" w:rsidRPr="004854E7" w:rsidRDefault="003E28F0">
      <w:pPr>
        <w:rPr>
          <w:rFonts w:ascii="Arial" w:hAnsi="Arial"/>
          <w:sz w:val="12"/>
          <w:lang w:val="es-CO"/>
        </w:rPr>
        <w:sectPr w:rsidR="003E28F0" w:rsidRPr="004854E7">
          <w:pgSz w:w="12240" w:h="15840"/>
          <w:pgMar w:top="1520" w:right="0" w:bottom="280" w:left="1720" w:header="959" w:footer="0" w:gutter="0"/>
          <w:cols w:space="720"/>
        </w:sectPr>
      </w:pPr>
    </w:p>
    <w:p w14:paraId="5D7939CF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0EABAA98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55 −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59</w:t>
      </w:r>
    </w:p>
    <w:p w14:paraId="6ABC4E60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5517ABD0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>
        <w:pict w14:anchorId="0FDA0E22">
          <v:shape id="_x0000_s1606" type="#_x0000_t202" style="position:absolute;left:0;text-align:left;margin-left:175.15pt;margin-top:9.95pt;width:10.1pt;height:18.95pt;z-index:251686912;mso-position-horizontal-relative:page" filled="f" stroked="f">
            <v:textbox style="layout-flow:vertical;mso-layout-flow-alt:bottom-to-top" inset="0,0,0,0">
              <w:txbxContent>
                <w:p w14:paraId="38AFE196" w14:textId="77777777" w:rsidR="004854E7" w:rsidRDefault="004854E7">
                  <w:pPr>
                    <w:spacing w:before="20"/>
                    <w:ind w:left="20"/>
                    <w:rPr>
                      <w:rFonts w:ascii="Arial"/>
                      <w:sz w:val="14"/>
                    </w:rPr>
                  </w:pPr>
                  <w:proofErr w:type="spellStart"/>
                  <w:r>
                    <w:rPr>
                      <w:rFonts w:ascii="Arial"/>
                      <w:w w:val="105"/>
                      <w:sz w:val="14"/>
                    </w:rPr>
                    <w:t>Edad</w:t>
                  </w:r>
                  <w:proofErr w:type="spellEnd"/>
                </w:p>
              </w:txbxContent>
            </v:textbox>
            <w10:wrap anchorx="page"/>
          </v:shape>
        </w:pict>
      </w:r>
      <w:r w:rsidRPr="004854E7">
        <w:rPr>
          <w:rFonts w:ascii="Arial" w:hAnsi="Arial"/>
          <w:color w:val="4D4D4D"/>
          <w:sz w:val="12"/>
          <w:lang w:val="es-CO"/>
        </w:rPr>
        <w:t>50 −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54</w:t>
      </w:r>
    </w:p>
    <w:p w14:paraId="08273CD5" w14:textId="77777777" w:rsidR="003E28F0" w:rsidRPr="004854E7" w:rsidRDefault="003E28F0">
      <w:pPr>
        <w:pStyle w:val="Textoindependiente"/>
        <w:spacing w:before="7"/>
        <w:rPr>
          <w:rFonts w:ascii="Arial"/>
          <w:sz w:val="15"/>
          <w:lang w:val="es-CO"/>
        </w:rPr>
      </w:pPr>
    </w:p>
    <w:p w14:paraId="64556AED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45 −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49</w:t>
      </w:r>
    </w:p>
    <w:p w14:paraId="3BF4051A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1B748BB7" w14:textId="77777777" w:rsidR="003E28F0" w:rsidRPr="004854E7" w:rsidRDefault="004854E7">
      <w:pPr>
        <w:ind w:right="38"/>
        <w:jc w:val="right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40 −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44</w:t>
      </w:r>
    </w:p>
    <w:p w14:paraId="6120BA14" w14:textId="77777777" w:rsidR="003E28F0" w:rsidRPr="004854E7" w:rsidRDefault="004854E7">
      <w:pPr>
        <w:pStyle w:val="Textoindependiente"/>
        <w:rPr>
          <w:rFonts w:ascii="Arial"/>
          <w:sz w:val="16"/>
          <w:lang w:val="es-CO"/>
        </w:rPr>
      </w:pPr>
      <w:r w:rsidRPr="004854E7">
        <w:rPr>
          <w:lang w:val="es-CO"/>
        </w:rPr>
        <w:br w:type="column"/>
      </w:r>
    </w:p>
    <w:p w14:paraId="3F8F7FDC" w14:textId="77777777" w:rsidR="003E28F0" w:rsidRPr="004854E7" w:rsidRDefault="003E28F0">
      <w:pPr>
        <w:pStyle w:val="Textoindependiente"/>
        <w:rPr>
          <w:rFonts w:ascii="Arial"/>
          <w:sz w:val="16"/>
          <w:lang w:val="es-CO"/>
        </w:rPr>
      </w:pPr>
    </w:p>
    <w:p w14:paraId="7F28F8A7" w14:textId="77777777" w:rsidR="003E28F0" w:rsidRPr="004854E7" w:rsidRDefault="003E28F0">
      <w:pPr>
        <w:pStyle w:val="Textoindependiente"/>
        <w:spacing w:before="11"/>
        <w:rPr>
          <w:rFonts w:ascii="Arial"/>
          <w:sz w:val="15"/>
          <w:lang w:val="es-CO"/>
        </w:rPr>
      </w:pPr>
    </w:p>
    <w:p w14:paraId="61D827C9" w14:textId="77777777" w:rsidR="003E28F0" w:rsidRPr="004854E7" w:rsidRDefault="004854E7">
      <w:pPr>
        <w:ind w:left="2196"/>
        <w:rPr>
          <w:rFonts w:ascii="Arial"/>
          <w:sz w:val="14"/>
          <w:lang w:val="es-CO"/>
        </w:rPr>
      </w:pPr>
      <w:r w:rsidRPr="004854E7">
        <w:rPr>
          <w:rFonts w:ascii="Arial"/>
          <w:w w:val="105"/>
          <w:sz w:val="14"/>
          <w:lang w:val="es-CO"/>
        </w:rPr>
        <w:t>Sexo</w:t>
      </w:r>
    </w:p>
    <w:p w14:paraId="3C7B3372" w14:textId="77777777" w:rsidR="003E28F0" w:rsidRPr="004854E7" w:rsidRDefault="004854E7">
      <w:pPr>
        <w:spacing w:before="71" w:line="396" w:lineRule="auto"/>
        <w:ind w:left="2452" w:right="2743"/>
        <w:jc w:val="center"/>
        <w:rPr>
          <w:rFonts w:ascii="Arial"/>
          <w:sz w:val="12"/>
          <w:lang w:val="es-CO"/>
        </w:rPr>
      </w:pPr>
      <w:r>
        <w:pict w14:anchorId="3B5CED38">
          <v:group id="_x0000_s1603" style="position:absolute;left:0;text-align:left;margin-left:438.35pt;margin-top:1.85pt;width:10.45pt;height:21.85pt;z-index:251683840;mso-position-horizontal-relative:page" coordorigin="8767,37" coordsize="209,437">
            <v:rect id="_x0000_s1605" style="position:absolute;left:8766;top:36;width:209;height:209" fillcolor="#f8766d" stroked="f"/>
            <v:rect id="_x0000_s1604" style="position:absolute;left:8766;top:264;width:209;height:209" fillcolor="#00bfc4" stroked="f"/>
            <w10:wrap anchorx="page"/>
          </v:group>
        </w:pict>
      </w:r>
      <w:r w:rsidRPr="004854E7">
        <w:rPr>
          <w:rFonts w:ascii="Arial"/>
          <w:w w:val="95"/>
          <w:sz w:val="12"/>
          <w:lang w:val="es-CO"/>
        </w:rPr>
        <w:t xml:space="preserve">Hombres </w:t>
      </w:r>
      <w:r w:rsidRPr="004854E7">
        <w:rPr>
          <w:rFonts w:ascii="Arial"/>
          <w:sz w:val="12"/>
          <w:lang w:val="es-CO"/>
        </w:rPr>
        <w:t>Mujeres</w:t>
      </w:r>
    </w:p>
    <w:p w14:paraId="5D7165B1" w14:textId="77777777" w:rsidR="003E28F0" w:rsidRPr="004854E7" w:rsidRDefault="003E28F0">
      <w:pPr>
        <w:spacing w:line="396" w:lineRule="auto"/>
        <w:jc w:val="center"/>
        <w:rPr>
          <w:rFonts w:ascii="Arial"/>
          <w:sz w:val="12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2636" w:space="2205"/>
            <w:col w:w="5679"/>
          </w:cols>
        </w:sectPr>
      </w:pPr>
    </w:p>
    <w:p w14:paraId="625729DD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44EDF913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35 −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39</w:t>
      </w:r>
    </w:p>
    <w:p w14:paraId="7879160E" w14:textId="77777777" w:rsidR="003E28F0" w:rsidRPr="004854E7" w:rsidRDefault="003E28F0">
      <w:pPr>
        <w:pStyle w:val="Textoindependiente"/>
        <w:spacing w:before="7"/>
        <w:rPr>
          <w:rFonts w:ascii="Arial"/>
          <w:sz w:val="15"/>
          <w:lang w:val="es-CO"/>
        </w:rPr>
      </w:pPr>
    </w:p>
    <w:p w14:paraId="58501437" w14:textId="77777777" w:rsidR="003E28F0" w:rsidRPr="004854E7" w:rsidRDefault="004854E7">
      <w:pPr>
        <w:spacing w:before="1"/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30 −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34</w:t>
      </w:r>
    </w:p>
    <w:p w14:paraId="13246903" w14:textId="77777777" w:rsidR="003E28F0" w:rsidRPr="004854E7" w:rsidRDefault="003E28F0">
      <w:pPr>
        <w:pStyle w:val="Textoindependiente"/>
        <w:spacing w:before="7"/>
        <w:rPr>
          <w:rFonts w:ascii="Arial"/>
          <w:sz w:val="15"/>
          <w:lang w:val="es-CO"/>
        </w:rPr>
      </w:pPr>
    </w:p>
    <w:p w14:paraId="76DD4232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25 −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29</w:t>
      </w:r>
    </w:p>
    <w:p w14:paraId="21417B84" w14:textId="77777777" w:rsidR="003E28F0" w:rsidRPr="004854E7" w:rsidRDefault="003E28F0">
      <w:pPr>
        <w:pStyle w:val="Textoindependiente"/>
        <w:spacing w:before="8"/>
        <w:rPr>
          <w:rFonts w:ascii="Arial"/>
          <w:sz w:val="15"/>
          <w:lang w:val="es-CO"/>
        </w:rPr>
      </w:pPr>
    </w:p>
    <w:p w14:paraId="682C3A76" w14:textId="77777777" w:rsidR="003E28F0" w:rsidRPr="004854E7" w:rsidRDefault="004854E7">
      <w:pPr>
        <w:ind w:left="2196"/>
        <w:rPr>
          <w:rFonts w:ascii="Arial" w:hAnsi="Arial"/>
          <w:sz w:val="12"/>
          <w:lang w:val="es-CO"/>
        </w:rPr>
      </w:pPr>
      <w:r w:rsidRPr="004854E7">
        <w:rPr>
          <w:rFonts w:ascii="Arial" w:hAnsi="Arial"/>
          <w:color w:val="4D4D4D"/>
          <w:sz w:val="12"/>
          <w:lang w:val="es-CO"/>
        </w:rPr>
        <w:t>18 −</w:t>
      </w:r>
      <w:r w:rsidRPr="004854E7">
        <w:rPr>
          <w:rFonts w:ascii="Arial" w:hAnsi="Arial"/>
          <w:color w:val="4D4D4D"/>
          <w:spacing w:val="-7"/>
          <w:sz w:val="12"/>
          <w:lang w:val="es-CO"/>
        </w:rPr>
        <w:t xml:space="preserve"> </w:t>
      </w:r>
      <w:r w:rsidRPr="004854E7">
        <w:rPr>
          <w:rFonts w:ascii="Arial" w:hAnsi="Arial"/>
          <w:color w:val="4D4D4D"/>
          <w:sz w:val="12"/>
          <w:lang w:val="es-CO"/>
        </w:rPr>
        <w:t>24</w:t>
      </w:r>
    </w:p>
    <w:p w14:paraId="03CBB3F6" w14:textId="77777777" w:rsidR="003E28F0" w:rsidRPr="004854E7" w:rsidRDefault="003E28F0">
      <w:pPr>
        <w:pStyle w:val="Textoindependiente"/>
        <w:rPr>
          <w:rFonts w:ascii="Arial"/>
          <w:sz w:val="14"/>
          <w:lang w:val="es-CO"/>
        </w:rPr>
      </w:pPr>
    </w:p>
    <w:p w14:paraId="38C397D8" w14:textId="77777777" w:rsidR="003E28F0" w:rsidRPr="004854E7" w:rsidRDefault="004854E7">
      <w:pPr>
        <w:tabs>
          <w:tab w:val="left" w:pos="1168"/>
          <w:tab w:val="left" w:pos="2304"/>
          <w:tab w:val="left" w:pos="3506"/>
        </w:tabs>
        <w:ind w:right="1218"/>
        <w:jc w:val="center"/>
        <w:rPr>
          <w:rFonts w:ascii="Arial"/>
          <w:sz w:val="12"/>
          <w:lang w:val="es-CO"/>
        </w:rPr>
      </w:pPr>
      <w:r w:rsidRPr="004854E7">
        <w:rPr>
          <w:rFonts w:ascii="Arial"/>
          <w:color w:val="4D4D4D"/>
          <w:sz w:val="12"/>
          <w:lang w:val="es-CO"/>
        </w:rPr>
        <w:t>1200</w:t>
      </w:r>
      <w:r w:rsidRPr="004854E7">
        <w:rPr>
          <w:rFonts w:ascii="Arial"/>
          <w:color w:val="4D4D4D"/>
          <w:sz w:val="12"/>
          <w:lang w:val="es-CO"/>
        </w:rPr>
        <w:tab/>
        <w:t>800</w:t>
      </w:r>
      <w:r w:rsidRPr="004854E7">
        <w:rPr>
          <w:rFonts w:ascii="Arial"/>
          <w:color w:val="4D4D4D"/>
          <w:sz w:val="12"/>
          <w:lang w:val="es-CO"/>
        </w:rPr>
        <w:tab/>
        <w:t>400</w:t>
      </w:r>
      <w:r w:rsidRPr="004854E7">
        <w:rPr>
          <w:rFonts w:ascii="Arial"/>
          <w:color w:val="4D4D4D"/>
          <w:sz w:val="12"/>
          <w:lang w:val="es-CO"/>
        </w:rPr>
        <w:tab/>
        <w:t>0</w:t>
      </w:r>
    </w:p>
    <w:p w14:paraId="42A50B24" w14:textId="77777777" w:rsidR="003E28F0" w:rsidRPr="004854E7" w:rsidRDefault="004854E7">
      <w:pPr>
        <w:spacing w:before="19"/>
        <w:ind w:right="1044"/>
        <w:jc w:val="center"/>
        <w:rPr>
          <w:rFonts w:ascii="Arial"/>
          <w:sz w:val="14"/>
          <w:lang w:val="es-CO"/>
        </w:rPr>
      </w:pPr>
      <w:r w:rsidRPr="004854E7">
        <w:rPr>
          <w:rFonts w:ascii="Arial"/>
          <w:w w:val="105"/>
          <w:sz w:val="14"/>
          <w:lang w:val="es-CO"/>
        </w:rPr>
        <w:t xml:space="preserve">Tasa de encarcelamiento a </w:t>
      </w:r>
      <w:proofErr w:type="gramStart"/>
      <w:r w:rsidRPr="004854E7">
        <w:rPr>
          <w:rFonts w:ascii="Arial"/>
          <w:w w:val="105"/>
          <w:sz w:val="14"/>
          <w:lang w:val="es-CO"/>
        </w:rPr>
        <w:t>Junio</w:t>
      </w:r>
      <w:proofErr w:type="gramEnd"/>
      <w:r w:rsidRPr="004854E7">
        <w:rPr>
          <w:rFonts w:ascii="Arial"/>
          <w:w w:val="105"/>
          <w:sz w:val="14"/>
          <w:lang w:val="es-CO"/>
        </w:rPr>
        <w:t xml:space="preserve"> 2017</w:t>
      </w:r>
    </w:p>
    <w:p w14:paraId="50A93D78" w14:textId="77777777" w:rsidR="003E28F0" w:rsidRPr="004854E7" w:rsidRDefault="004854E7">
      <w:pPr>
        <w:spacing w:before="98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45"/>
          <w:sz w:val="14"/>
          <w:lang w:val="es-CO"/>
        </w:rPr>
        <w:t xml:space="preserve">Figura 1.6. </w:t>
      </w:r>
      <w:r w:rsidRPr="004854E7">
        <w:rPr>
          <w:w w:val="130"/>
          <w:sz w:val="18"/>
          <w:lang w:val="es-CO"/>
        </w:rPr>
        <w:t xml:space="preserve">Tasa de </w:t>
      </w:r>
      <w:proofErr w:type="spellStart"/>
      <w:r w:rsidRPr="004854E7">
        <w:rPr>
          <w:w w:val="130"/>
          <w:sz w:val="18"/>
          <w:lang w:val="es-CO"/>
        </w:rPr>
        <w:t>especí</w:t>
      </w:r>
      <w:proofErr w:type="spellEnd"/>
      <w:r w:rsidRPr="004854E7">
        <w:rPr>
          <w:w w:val="130"/>
          <w:sz w:val="18"/>
          <w:lang w:val="es-CO"/>
        </w:rPr>
        <w:t xml:space="preserve"> ca de encarcelamiento. Junio-2017</w:t>
      </w:r>
    </w:p>
    <w:p w14:paraId="07A7F2D3" w14:textId="77777777" w:rsidR="003E28F0" w:rsidRPr="004854E7" w:rsidRDefault="004854E7">
      <w:pPr>
        <w:pStyle w:val="Textoindependiente"/>
        <w:spacing w:before="126"/>
        <w:ind w:right="991"/>
        <w:jc w:val="center"/>
        <w:rPr>
          <w:lang w:val="es-CO"/>
        </w:rPr>
      </w:pPr>
      <w:r w:rsidRPr="004854E7">
        <w:rPr>
          <w:lang w:val="es-CO"/>
        </w:rPr>
        <w:t>Fuente: INPEC, DANE Elaboración propia</w:t>
      </w:r>
    </w:p>
    <w:p w14:paraId="511B2E0A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AC227FA" w14:textId="77777777" w:rsidR="003E28F0" w:rsidRPr="004854E7" w:rsidRDefault="003E28F0">
      <w:pPr>
        <w:pStyle w:val="Textoindependiente"/>
        <w:rPr>
          <w:sz w:val="12"/>
          <w:lang w:val="es-CO"/>
        </w:rPr>
      </w:pPr>
    </w:p>
    <w:p w14:paraId="25845C57" w14:textId="77777777" w:rsidR="003E28F0" w:rsidRPr="004854E7" w:rsidRDefault="003E28F0">
      <w:pPr>
        <w:pStyle w:val="Textoindependiente"/>
        <w:spacing w:before="4"/>
        <w:rPr>
          <w:sz w:val="9"/>
          <w:lang w:val="es-CO"/>
        </w:rPr>
      </w:pPr>
    </w:p>
    <w:p w14:paraId="61D74A1F" w14:textId="77777777" w:rsidR="003E28F0" w:rsidRDefault="004854E7">
      <w:pPr>
        <w:tabs>
          <w:tab w:val="left" w:pos="929"/>
        </w:tabs>
        <w:ind w:right="64"/>
        <w:jc w:val="center"/>
        <w:rPr>
          <w:rFonts w:ascii="Arial" w:hAnsi="Arial"/>
          <w:sz w:val="11"/>
        </w:rPr>
      </w:pPr>
      <w:r>
        <w:pict w14:anchorId="77054007">
          <v:line id="_x0000_s1602" style="position:absolute;left:0;text-align:left;z-index:251685888;mso-position-horizontal-relative:page" from="296.4pt,3.1pt" to="305.3pt,3.1pt" strokecolor="#f8766d" strokeweight=".24319mm">
            <w10:wrap anchorx="page"/>
          </v:line>
        </w:pict>
      </w:r>
      <w:r>
        <w:pict w14:anchorId="1F763FB6">
          <v:line id="_x0000_s1601" style="position:absolute;left:0;text-align:left;z-index:-251608064;mso-position-horizontal-relative:page" from="342.9pt,3.1pt" to="351.8pt,3.1pt" strokecolor="#00bfc4" strokeweight=".24319mm">
            <w10:wrap anchorx="page"/>
          </v:line>
        </w:pict>
      </w:r>
      <w:bookmarkStart w:id="38" w:name="_bookmark10"/>
      <w:bookmarkEnd w:id="38"/>
      <w:r>
        <w:rPr>
          <w:rFonts w:ascii="Arial" w:hAnsi="Arial"/>
          <w:w w:val="105"/>
          <w:sz w:val="11"/>
        </w:rPr>
        <w:t>2016−06−15</w:t>
      </w:r>
      <w:r>
        <w:rPr>
          <w:rFonts w:ascii="Arial" w:hAnsi="Arial"/>
          <w:w w:val="105"/>
          <w:sz w:val="11"/>
        </w:rPr>
        <w:tab/>
        <w:t>2017−06−15</w:t>
      </w:r>
    </w:p>
    <w:p w14:paraId="1B438345" w14:textId="77777777" w:rsidR="003E28F0" w:rsidRDefault="003E28F0">
      <w:pPr>
        <w:pStyle w:val="Textoindependiente"/>
        <w:spacing w:before="8"/>
        <w:rPr>
          <w:rFonts w:ascii="Arial"/>
          <w:sz w:val="18"/>
        </w:rPr>
      </w:pPr>
    </w:p>
    <w:p w14:paraId="080FB926" w14:textId="77777777" w:rsidR="003E28F0" w:rsidRDefault="003E28F0">
      <w:pPr>
        <w:rPr>
          <w:rFonts w:ascii="Arial"/>
          <w:sz w:val="18"/>
        </w:rPr>
        <w:sectPr w:rsidR="003E28F0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5E3E9A6E" w14:textId="77777777" w:rsidR="003E28F0" w:rsidRDefault="003E28F0">
      <w:pPr>
        <w:pStyle w:val="Textoindependiente"/>
        <w:rPr>
          <w:rFonts w:ascii="Arial"/>
          <w:sz w:val="12"/>
        </w:rPr>
      </w:pPr>
    </w:p>
    <w:p w14:paraId="22B74D92" w14:textId="77777777" w:rsidR="003E28F0" w:rsidRDefault="003E28F0">
      <w:pPr>
        <w:pStyle w:val="Textoindependiente"/>
        <w:rPr>
          <w:rFonts w:ascii="Arial"/>
          <w:sz w:val="12"/>
        </w:rPr>
      </w:pPr>
    </w:p>
    <w:p w14:paraId="6D27AB2F" w14:textId="77777777" w:rsidR="003E28F0" w:rsidRDefault="003E28F0">
      <w:pPr>
        <w:pStyle w:val="Textoindependiente"/>
        <w:rPr>
          <w:rFonts w:ascii="Arial"/>
          <w:sz w:val="12"/>
        </w:rPr>
      </w:pPr>
    </w:p>
    <w:p w14:paraId="25DF1F6A" w14:textId="77777777" w:rsidR="003E28F0" w:rsidRDefault="003E28F0">
      <w:pPr>
        <w:pStyle w:val="Textoindependiente"/>
        <w:rPr>
          <w:rFonts w:ascii="Arial"/>
          <w:sz w:val="12"/>
        </w:rPr>
      </w:pPr>
    </w:p>
    <w:p w14:paraId="7BC4EA5D" w14:textId="77777777" w:rsidR="003E28F0" w:rsidRDefault="003E28F0">
      <w:pPr>
        <w:pStyle w:val="Textoindependiente"/>
        <w:rPr>
          <w:rFonts w:ascii="Arial"/>
          <w:sz w:val="12"/>
        </w:rPr>
      </w:pPr>
    </w:p>
    <w:p w14:paraId="4C5FEF37" w14:textId="77777777" w:rsidR="003E28F0" w:rsidRDefault="003E28F0">
      <w:pPr>
        <w:pStyle w:val="Textoindependiente"/>
        <w:rPr>
          <w:rFonts w:ascii="Arial"/>
          <w:sz w:val="17"/>
        </w:rPr>
      </w:pPr>
    </w:p>
    <w:p w14:paraId="1768ED85" w14:textId="77777777" w:rsidR="003E28F0" w:rsidRDefault="004854E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1000</w:t>
      </w:r>
    </w:p>
    <w:p w14:paraId="2F6CC74E" w14:textId="77777777" w:rsidR="003E28F0" w:rsidRDefault="003E28F0">
      <w:pPr>
        <w:pStyle w:val="Textoindependiente"/>
        <w:rPr>
          <w:rFonts w:ascii="Arial"/>
          <w:sz w:val="12"/>
        </w:rPr>
      </w:pPr>
    </w:p>
    <w:p w14:paraId="7B26D9D1" w14:textId="77777777" w:rsidR="003E28F0" w:rsidRDefault="003E28F0">
      <w:pPr>
        <w:pStyle w:val="Textoindependiente"/>
        <w:rPr>
          <w:rFonts w:ascii="Arial"/>
          <w:sz w:val="12"/>
        </w:rPr>
      </w:pPr>
    </w:p>
    <w:p w14:paraId="1C7F2901" w14:textId="77777777" w:rsidR="003E28F0" w:rsidRDefault="003E28F0">
      <w:pPr>
        <w:pStyle w:val="Textoindependiente"/>
        <w:rPr>
          <w:rFonts w:ascii="Arial"/>
          <w:sz w:val="12"/>
        </w:rPr>
      </w:pPr>
    </w:p>
    <w:p w14:paraId="5554CB6D" w14:textId="77777777" w:rsidR="003E28F0" w:rsidRDefault="003E28F0">
      <w:pPr>
        <w:pStyle w:val="Textoindependiente"/>
        <w:rPr>
          <w:rFonts w:ascii="Arial"/>
          <w:sz w:val="12"/>
        </w:rPr>
      </w:pPr>
    </w:p>
    <w:p w14:paraId="310CFA0D" w14:textId="77777777" w:rsidR="003E28F0" w:rsidRDefault="003E28F0">
      <w:pPr>
        <w:pStyle w:val="Textoindependiente"/>
        <w:spacing w:before="5"/>
        <w:rPr>
          <w:rFonts w:ascii="Arial"/>
          <w:sz w:val="16"/>
        </w:rPr>
      </w:pPr>
    </w:p>
    <w:p w14:paraId="59E19C50" w14:textId="77777777" w:rsidR="003E28F0" w:rsidRDefault="004854E7">
      <w:pPr>
        <w:spacing w:before="1"/>
        <w:jc w:val="right"/>
        <w:rPr>
          <w:rFonts w:ascii="Arial"/>
          <w:sz w:val="11"/>
        </w:rPr>
      </w:pPr>
      <w:r>
        <w:pict w14:anchorId="1676E3A4">
          <v:shape id="_x0000_s1600" type="#_x0000_t202" style="position:absolute;left:0;text-align:left;margin-left:177.75pt;margin-top:18.1pt;width:9.95pt;height:80.75pt;z-index:251687936;mso-position-horizontal-relative:page" filled="f" stroked="f">
            <v:textbox style="layout-flow:vertical;mso-layout-flow-alt:bottom-to-top" inset="0,0,0,0">
              <w:txbxContent>
                <w:p w14:paraId="6D79941F" w14:textId="77777777" w:rsidR="004854E7" w:rsidRDefault="004854E7">
                  <w:pPr>
                    <w:spacing w:before="17"/>
                    <w:ind w:left="20"/>
                    <w:rPr>
                      <w:rFonts w:ascii="Arial"/>
                      <w:sz w:val="14"/>
                    </w:rPr>
                  </w:pPr>
                  <w:proofErr w:type="spellStart"/>
                  <w:r>
                    <w:rPr>
                      <w:rFonts w:ascii="Arial"/>
                      <w:sz w:val="14"/>
                    </w:rPr>
                    <w:t>Tasa</w:t>
                  </w:r>
                  <w:proofErr w:type="spellEnd"/>
                  <w:r>
                    <w:rPr>
                      <w:rFonts w:ascii="Arial"/>
                      <w:sz w:val="14"/>
                    </w:rPr>
                    <w:t xml:space="preserve"> de </w:t>
                  </w:r>
                  <w:proofErr w:type="spellStart"/>
                  <w:r>
                    <w:rPr>
                      <w:rFonts w:ascii="Arial"/>
                      <w:sz w:val="14"/>
                    </w:rPr>
                    <w:t>encarcelamiento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500</w:t>
      </w:r>
    </w:p>
    <w:p w14:paraId="3F368FDD" w14:textId="77777777" w:rsidR="003E28F0" w:rsidRDefault="003E28F0">
      <w:pPr>
        <w:pStyle w:val="Textoindependiente"/>
        <w:rPr>
          <w:rFonts w:ascii="Arial"/>
          <w:sz w:val="12"/>
        </w:rPr>
      </w:pPr>
    </w:p>
    <w:p w14:paraId="2B39F338" w14:textId="77777777" w:rsidR="003E28F0" w:rsidRDefault="003E28F0">
      <w:pPr>
        <w:pStyle w:val="Textoindependiente"/>
        <w:rPr>
          <w:rFonts w:ascii="Arial"/>
          <w:sz w:val="12"/>
        </w:rPr>
      </w:pPr>
    </w:p>
    <w:p w14:paraId="69346E54" w14:textId="77777777" w:rsidR="003E28F0" w:rsidRDefault="003E28F0">
      <w:pPr>
        <w:pStyle w:val="Textoindependiente"/>
        <w:rPr>
          <w:rFonts w:ascii="Arial"/>
          <w:sz w:val="12"/>
        </w:rPr>
      </w:pPr>
    </w:p>
    <w:p w14:paraId="1B797531" w14:textId="77777777" w:rsidR="003E28F0" w:rsidRDefault="003E28F0">
      <w:pPr>
        <w:pStyle w:val="Textoindependiente"/>
        <w:rPr>
          <w:rFonts w:ascii="Arial"/>
          <w:sz w:val="12"/>
        </w:rPr>
      </w:pPr>
    </w:p>
    <w:p w14:paraId="1D91A920" w14:textId="77777777" w:rsidR="003E28F0" w:rsidRDefault="003E28F0">
      <w:pPr>
        <w:pStyle w:val="Textoindependiente"/>
        <w:spacing w:before="5"/>
        <w:rPr>
          <w:rFonts w:ascii="Arial"/>
          <w:sz w:val="16"/>
        </w:rPr>
      </w:pPr>
    </w:p>
    <w:p w14:paraId="7811FFAC" w14:textId="77777777" w:rsidR="003E28F0" w:rsidRDefault="004854E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</w:t>
      </w:r>
    </w:p>
    <w:p w14:paraId="658A5B86" w14:textId="77777777" w:rsidR="003E28F0" w:rsidRDefault="004854E7">
      <w:pPr>
        <w:spacing w:before="102"/>
        <w:ind w:left="278" w:right="3002"/>
        <w:jc w:val="center"/>
        <w:rPr>
          <w:rFonts w:ascii="Arial"/>
          <w:sz w:val="11"/>
        </w:rPr>
      </w:pPr>
      <w:r>
        <w:br w:type="column"/>
      </w:r>
      <w:r>
        <w:rPr>
          <w:rFonts w:ascii="Arial"/>
          <w:color w:val="1A1A1A"/>
          <w:w w:val="105"/>
          <w:sz w:val="11"/>
        </w:rPr>
        <w:t>Hombres</w:t>
      </w:r>
    </w:p>
    <w:p w14:paraId="07E60F35" w14:textId="77777777" w:rsidR="003E28F0" w:rsidRDefault="003E28F0">
      <w:pPr>
        <w:pStyle w:val="Textoindependiente"/>
        <w:spacing w:before="1"/>
        <w:rPr>
          <w:rFonts w:ascii="Arial"/>
          <w:sz w:val="4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EBEBEB"/>
          <w:left w:val="single" w:sz="4" w:space="0" w:color="EBEBEB"/>
          <w:bottom w:val="single" w:sz="4" w:space="0" w:color="EBEBEB"/>
          <w:right w:val="single" w:sz="4" w:space="0" w:color="EBEBEB"/>
          <w:insideH w:val="single" w:sz="4" w:space="0" w:color="EBEBEB"/>
          <w:insideV w:val="single" w:sz="4" w:space="0" w:color="EBEBEB"/>
        </w:tblBorders>
        <w:tblLayout w:type="fixed"/>
        <w:tblLook w:val="01E0" w:firstRow="1" w:lastRow="1" w:firstColumn="1" w:lastColumn="1" w:noHBand="0" w:noVBand="0"/>
      </w:tblPr>
      <w:tblGrid>
        <w:gridCol w:w="289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288"/>
      </w:tblGrid>
      <w:tr w:rsidR="003E28F0" w14:paraId="60BCCE61" w14:textId="77777777">
        <w:trPr>
          <w:trHeight w:val="232"/>
        </w:trPr>
        <w:tc>
          <w:tcPr>
            <w:tcW w:w="289" w:type="dxa"/>
            <w:tcBorders>
              <w:top w:val="nil"/>
              <w:left w:val="nil"/>
              <w:right w:val="single" w:sz="6" w:space="0" w:color="EBEBEB"/>
            </w:tcBorders>
          </w:tcPr>
          <w:p w14:paraId="1FE20A78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3DB8697F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66B4070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237F565D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6721030D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787EFEAF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3AFD6E2B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2778455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4C0996D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26EB92D7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 w14:paraId="366CFD73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top w:val="nil"/>
              <w:left w:val="single" w:sz="6" w:space="0" w:color="EBEBEB"/>
              <w:right w:val="nil"/>
            </w:tcBorders>
          </w:tcPr>
          <w:p w14:paraId="0E43F93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  <w:tr w:rsidR="003E28F0" w14:paraId="159A8F52" w14:textId="77777777">
        <w:trPr>
          <w:trHeight w:val="421"/>
        </w:trPr>
        <w:tc>
          <w:tcPr>
            <w:tcW w:w="289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 w14:paraId="464654CD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13301617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36CC2D2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51EBE403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61973A8D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01AE2FE8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1270945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03F7F59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5A95C233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3E4813A4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6E2650BE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 w14:paraId="4EF484E1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  <w:tr w:rsidR="003E28F0" w14:paraId="7CFD12F6" w14:textId="77777777">
        <w:trPr>
          <w:trHeight w:val="421"/>
        </w:trPr>
        <w:tc>
          <w:tcPr>
            <w:tcW w:w="289" w:type="dxa"/>
            <w:tcBorders>
              <w:top w:val="single" w:sz="6" w:space="0" w:color="EBEBEB"/>
              <w:left w:val="nil"/>
              <w:right w:val="single" w:sz="6" w:space="0" w:color="EBEBEB"/>
            </w:tcBorders>
          </w:tcPr>
          <w:p w14:paraId="6578FFA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6DF377D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304A31D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296746A6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7A0E0898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076CBB9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71643F07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2DD2E6D5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0EEE3374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633893D9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0C8CDA34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top w:val="single" w:sz="6" w:space="0" w:color="EBEBEB"/>
              <w:left w:val="single" w:sz="6" w:space="0" w:color="EBEBEB"/>
              <w:right w:val="nil"/>
            </w:tcBorders>
          </w:tcPr>
          <w:p w14:paraId="129BC5B9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  <w:tr w:rsidR="003E28F0" w14:paraId="3AC6A66A" w14:textId="77777777">
        <w:trPr>
          <w:trHeight w:val="421"/>
        </w:trPr>
        <w:tc>
          <w:tcPr>
            <w:tcW w:w="289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 w14:paraId="13CD4F85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4670676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613AA158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214C9426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11DC2DDB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46D7D8F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61AA59B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5F416660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6B014BF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2BCCFDF5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723759C5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 w14:paraId="507BDC7E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  <w:tr w:rsidR="003E28F0" w14:paraId="6E225676" w14:textId="77777777">
        <w:trPr>
          <w:trHeight w:val="421"/>
        </w:trPr>
        <w:tc>
          <w:tcPr>
            <w:tcW w:w="289" w:type="dxa"/>
            <w:tcBorders>
              <w:top w:val="single" w:sz="6" w:space="0" w:color="EBEBEB"/>
              <w:left w:val="nil"/>
              <w:right w:val="single" w:sz="6" w:space="0" w:color="EBEBEB"/>
            </w:tcBorders>
          </w:tcPr>
          <w:p w14:paraId="71EB05C6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604971E4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7CA3267E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1A08BAD8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5BF4A8BD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53FA444F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431B68E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0D938C4F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707A5CE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214A2E0F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 w14:paraId="35D5B4E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top w:val="single" w:sz="6" w:space="0" w:color="EBEBEB"/>
              <w:left w:val="single" w:sz="6" w:space="0" w:color="EBEBEB"/>
              <w:right w:val="nil"/>
            </w:tcBorders>
          </w:tcPr>
          <w:p w14:paraId="628A4913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  <w:tr w:rsidR="003E28F0" w14:paraId="49EA53C8" w14:textId="77777777">
        <w:trPr>
          <w:trHeight w:val="421"/>
        </w:trPr>
        <w:tc>
          <w:tcPr>
            <w:tcW w:w="289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 w14:paraId="365BD0AC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7B612E39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5A37357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130A304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08E9FF4A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13F36CE9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7CA5F4DE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05AFDAC5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46685D41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2CCE6E77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14:paraId="06709BA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  <w:tc>
          <w:tcPr>
            <w:tcW w:w="288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 w14:paraId="290F4582" w14:textId="77777777" w:rsidR="003E28F0" w:rsidRDefault="003E28F0">
            <w:pPr>
              <w:pStyle w:val="TableParagraph"/>
              <w:rPr>
                <w:sz w:val="14"/>
              </w:rPr>
            </w:pPr>
          </w:p>
        </w:tc>
      </w:tr>
    </w:tbl>
    <w:p w14:paraId="3D9D0B67" w14:textId="77777777" w:rsidR="003E28F0" w:rsidRDefault="004854E7">
      <w:pPr>
        <w:spacing w:before="54"/>
        <w:ind w:left="370" w:right="3002"/>
        <w:jc w:val="center"/>
        <w:rPr>
          <w:rFonts w:ascii="Arial" w:hAnsi="Arial"/>
          <w:sz w:val="11"/>
        </w:rPr>
      </w:pPr>
      <w:r>
        <w:pict w14:anchorId="6A07B8BB">
          <v:group id="_x0000_s1597" style="position:absolute;left:0;text-align:left;margin-left:218.95pt;margin-top:-115.55pt;width:241.45pt;height:110.95pt;z-index:-251609088;mso-position-horizontal-relative:page;mso-position-vertical-relative:text" coordorigin="4379,-2311" coordsize="4829,2219">
            <v:shape id="_x0000_s1599" style="position:absolute;left:4386;top:-2305;width:4815;height:2204" coordorigin="4386,-2304" coordsize="4815,2204" path="m4386,-1220r482,-1059l5349,-2304r482,504l6312,-1394r482,479l7275,-801r482,291l8238,-508r482,283l9201,-101e" filled="f" strokecolor="#f8766d" strokeweight=".24319mm">
              <v:path arrowok="t"/>
            </v:shape>
            <v:shape id="_x0000_s1598" style="position:absolute;left:4386;top:-2180;width:4815;height:2080" coordorigin="4386,-2179" coordsize="4815,2080" path="m4386,-1091r482,-1088l5349,-2123r482,392l6312,-1356r482,483l7275,-755r482,271l8238,-493r482,273l9201,-100e" filled="f" strokecolor="#00bfc4" strokeweight=".24319mm">
              <v:path arrowok="t"/>
            </v:shape>
            <w10:wrap anchorx="page"/>
          </v:group>
        </w:pict>
      </w:r>
      <w:r>
        <w:rPr>
          <w:rFonts w:ascii="Arial" w:hAnsi="Arial"/>
          <w:color w:val="4D4D4D"/>
          <w:w w:val="105"/>
          <w:sz w:val="11"/>
        </w:rPr>
        <w:t>18 − 24 25 − 29 30 − 34 35 − 39 40 − 44 45 − 49 50 − 54 55 − 59 60 − 64 65 − 69Mayor a 70</w:t>
      </w:r>
    </w:p>
    <w:p w14:paraId="4CCB4FE6" w14:textId="77777777" w:rsidR="003E28F0" w:rsidRDefault="004854E7">
      <w:pPr>
        <w:spacing w:before="98"/>
        <w:ind w:left="278" w:right="3002"/>
        <w:jc w:val="center"/>
        <w:rPr>
          <w:rFonts w:ascii="Arial"/>
          <w:sz w:val="11"/>
        </w:rPr>
      </w:pPr>
      <w:proofErr w:type="spellStart"/>
      <w:r>
        <w:rPr>
          <w:rFonts w:ascii="Arial"/>
          <w:color w:val="1A1A1A"/>
          <w:w w:val="105"/>
          <w:sz w:val="11"/>
        </w:rPr>
        <w:t>Mujeres</w:t>
      </w:r>
      <w:proofErr w:type="spellEnd"/>
    </w:p>
    <w:p w14:paraId="2EC51075" w14:textId="77777777" w:rsidR="003E28F0" w:rsidRDefault="003E28F0">
      <w:pPr>
        <w:jc w:val="center"/>
        <w:rPr>
          <w:rFonts w:ascii="Arial"/>
          <w:sz w:val="11"/>
        </w:rPr>
        <w:sectPr w:rsidR="003E28F0">
          <w:type w:val="continuous"/>
          <w:pgSz w:w="12240" w:h="15840"/>
          <w:pgMar w:top="2200" w:right="0" w:bottom="280" w:left="1720" w:header="720" w:footer="720" w:gutter="0"/>
          <w:cols w:num="2" w:space="720" w:equalWidth="0">
            <w:col w:w="2314" w:space="40"/>
            <w:col w:w="8166"/>
          </w:cols>
        </w:sectPr>
      </w:pPr>
    </w:p>
    <w:p w14:paraId="5915338A" w14:textId="77777777" w:rsidR="003E28F0" w:rsidRDefault="003E28F0">
      <w:pPr>
        <w:pStyle w:val="Textoindependiente"/>
        <w:rPr>
          <w:rFonts w:ascii="Arial"/>
          <w:sz w:val="29"/>
        </w:rPr>
      </w:pPr>
    </w:p>
    <w:p w14:paraId="1D672993" w14:textId="77777777" w:rsidR="003E28F0" w:rsidRDefault="004854E7">
      <w:pPr>
        <w:spacing w:before="102"/>
        <w:ind w:left="2184"/>
        <w:rPr>
          <w:rFonts w:ascii="Arial"/>
          <w:sz w:val="11"/>
        </w:rPr>
      </w:pPr>
      <w:r>
        <w:pict w14:anchorId="4546D9F1">
          <v:group id="_x0000_s1592" style="position:absolute;left:0;text-align:left;margin-left:204.85pt;margin-top:-14.3pt;width:269.65pt;height:121.3pt;z-index:251684864;mso-position-horizontal-relative:page" coordorigin="4097,-286" coordsize="5393,2426">
            <v:shape id="_x0000_s1596" style="position:absolute;left:879;top:1213;width:8371;height:2947" coordorigin="880,1213" coordsize="8371,2947" o:spt="100" adj="0,,0" path="m4097,1745r5393,m4097,1113r5393,m4097,480r5393,m4097,-153r5393,e" filled="f" strokecolor="#ebebeb" strokeweight=".1204mm">
              <v:stroke joinstyle="round"/>
              <v:formulas/>
              <v:path arrowok="t" o:connecttype="segments"/>
            </v:shape>
            <v:shape id="_x0000_s1595" style="position:absolute;left:879;top:1007;width:8371;height:3765" coordorigin="880,1007" coordsize="8371,3765" o:spt="100" adj="0,,0" path="m4097,2062r5393,m4097,1429r5393,m4097,796r5393,m4097,164r5393,m4386,2139r,-2425m4868,2139r,-2425m5349,2139r,-2425m5831,2139r,-2425m6312,2139r,-2425m6794,2139r,-2425m7275,2139r,-2425m7757,2139r,-2425m8238,2139r,-2425m8720,2139r,-2425m9201,2139r,-2425e" filled="f" strokecolor="#ebebeb" strokeweight=".24319mm">
              <v:stroke joinstyle="round"/>
              <v:formulas/>
              <v:path arrowok="t" o:connecttype="segments"/>
            </v:shape>
            <v:shape id="_x0000_s1594" style="position:absolute;left:4386;top:-176;width:4815;height:2203" coordorigin="4386,-175" coordsize="4815,2203" path="m4386,812l4868,-79r481,-96l5831,197r481,326l6794,911r481,100l7757,1475r481,178l8720,1912r481,115e" filled="f" strokecolor="#f8766d" strokeweight=".24319mm">
              <v:path arrowok="t"/>
            </v:shape>
            <v:shape id="_x0000_s1593" style="position:absolute;left:4386;top:84;width:4815;height:1945" coordorigin="4386,84" coordsize="4815,1945" path="m4386,987l4868,87r481,-3l5831,293r481,313l6794,1038r481,84l7757,1484r481,142l8720,1914r481,115e" filled="f" strokecolor="#00bfc4" strokeweight=".24319mm">
              <v:path arrowok="t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75</w:t>
      </w:r>
    </w:p>
    <w:p w14:paraId="19B2AA39" w14:textId="77777777" w:rsidR="003E28F0" w:rsidRDefault="003E28F0">
      <w:pPr>
        <w:pStyle w:val="Textoindependiente"/>
        <w:rPr>
          <w:rFonts w:ascii="Arial"/>
          <w:sz w:val="20"/>
        </w:rPr>
      </w:pPr>
    </w:p>
    <w:p w14:paraId="7638FA8F" w14:textId="77777777" w:rsidR="003E28F0" w:rsidRDefault="003E28F0">
      <w:pPr>
        <w:pStyle w:val="Textoindependiente"/>
        <w:rPr>
          <w:rFonts w:ascii="Arial"/>
          <w:sz w:val="12"/>
        </w:rPr>
      </w:pPr>
    </w:p>
    <w:p w14:paraId="02F14673" w14:textId="77777777" w:rsidR="003E28F0" w:rsidRDefault="003E28F0">
      <w:pPr>
        <w:pStyle w:val="Textoindependiente"/>
        <w:rPr>
          <w:rFonts w:ascii="Arial"/>
          <w:sz w:val="12"/>
        </w:rPr>
      </w:pPr>
    </w:p>
    <w:p w14:paraId="7D285F0C" w14:textId="77777777" w:rsidR="003E28F0" w:rsidRDefault="004854E7">
      <w:pPr>
        <w:ind w:left="2184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50</w:t>
      </w:r>
    </w:p>
    <w:p w14:paraId="10D35530" w14:textId="77777777" w:rsidR="003E28F0" w:rsidRDefault="003E28F0">
      <w:pPr>
        <w:pStyle w:val="Textoindependiente"/>
        <w:rPr>
          <w:rFonts w:ascii="Arial"/>
          <w:sz w:val="20"/>
        </w:rPr>
      </w:pPr>
    </w:p>
    <w:p w14:paraId="1677C65E" w14:textId="77777777" w:rsidR="003E28F0" w:rsidRDefault="003E28F0">
      <w:pPr>
        <w:pStyle w:val="Textoindependiente"/>
        <w:rPr>
          <w:rFonts w:ascii="Arial"/>
          <w:sz w:val="12"/>
        </w:rPr>
      </w:pPr>
    </w:p>
    <w:p w14:paraId="0C01B2E8" w14:textId="77777777" w:rsidR="003E28F0" w:rsidRDefault="003E28F0">
      <w:pPr>
        <w:pStyle w:val="Textoindependiente"/>
        <w:rPr>
          <w:rFonts w:ascii="Arial"/>
          <w:sz w:val="12"/>
        </w:rPr>
      </w:pPr>
    </w:p>
    <w:p w14:paraId="38392EF2" w14:textId="77777777" w:rsidR="003E28F0" w:rsidRDefault="004854E7">
      <w:pPr>
        <w:ind w:left="2184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25</w:t>
      </w:r>
    </w:p>
    <w:p w14:paraId="04CACA64" w14:textId="77777777" w:rsidR="003E28F0" w:rsidRDefault="003E28F0">
      <w:pPr>
        <w:pStyle w:val="Textoindependiente"/>
        <w:rPr>
          <w:rFonts w:ascii="Arial"/>
          <w:sz w:val="20"/>
        </w:rPr>
      </w:pPr>
    </w:p>
    <w:p w14:paraId="72C314F3" w14:textId="77777777" w:rsidR="003E28F0" w:rsidRDefault="003E28F0">
      <w:pPr>
        <w:pStyle w:val="Textoindependiente"/>
        <w:rPr>
          <w:rFonts w:ascii="Arial"/>
          <w:sz w:val="12"/>
        </w:rPr>
      </w:pPr>
    </w:p>
    <w:p w14:paraId="41079814" w14:textId="77777777" w:rsidR="003E28F0" w:rsidRDefault="003E28F0">
      <w:pPr>
        <w:pStyle w:val="Textoindependiente"/>
        <w:rPr>
          <w:rFonts w:ascii="Arial"/>
          <w:sz w:val="12"/>
        </w:rPr>
      </w:pPr>
    </w:p>
    <w:p w14:paraId="5B61FD06" w14:textId="77777777" w:rsidR="003E28F0" w:rsidRDefault="004854E7">
      <w:pPr>
        <w:ind w:left="2249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</w:t>
      </w:r>
    </w:p>
    <w:p w14:paraId="5934AD23" w14:textId="77777777" w:rsidR="003E28F0" w:rsidRDefault="004854E7">
      <w:pPr>
        <w:spacing w:before="57"/>
        <w:ind w:right="278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18 − 24 25 − 29 30 − 34 35 − 39 40 − 44 45 − 49 50 − 54 55 − 59 60 − 64 65 − 69Mayor a 70</w:t>
      </w:r>
    </w:p>
    <w:p w14:paraId="54E30F60" w14:textId="77777777" w:rsidR="003E28F0" w:rsidRDefault="004854E7">
      <w:pPr>
        <w:spacing w:before="17"/>
        <w:ind w:right="370"/>
        <w:jc w:val="center"/>
        <w:rPr>
          <w:rFonts w:ascii="Arial"/>
          <w:sz w:val="14"/>
        </w:rPr>
      </w:pPr>
      <w:proofErr w:type="spellStart"/>
      <w:r>
        <w:rPr>
          <w:rFonts w:ascii="Arial"/>
          <w:sz w:val="14"/>
        </w:rPr>
        <w:t>Edad</w:t>
      </w:r>
      <w:proofErr w:type="spellEnd"/>
    </w:p>
    <w:p w14:paraId="25D1B2CA" w14:textId="77777777" w:rsidR="003E28F0" w:rsidRPr="004854E7" w:rsidRDefault="004854E7">
      <w:pPr>
        <w:spacing w:before="58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45"/>
          <w:sz w:val="14"/>
          <w:lang w:val="es-CO"/>
        </w:rPr>
        <w:t xml:space="preserve">Figura 1.7. </w:t>
      </w:r>
      <w:r w:rsidRPr="004854E7">
        <w:rPr>
          <w:w w:val="130"/>
          <w:sz w:val="18"/>
          <w:lang w:val="es-CO"/>
        </w:rPr>
        <w:t xml:space="preserve">Tasa </w:t>
      </w:r>
      <w:proofErr w:type="spellStart"/>
      <w:r w:rsidRPr="004854E7">
        <w:rPr>
          <w:w w:val="130"/>
          <w:sz w:val="18"/>
          <w:lang w:val="es-CO"/>
        </w:rPr>
        <w:t>especí</w:t>
      </w:r>
      <w:proofErr w:type="spellEnd"/>
      <w:r w:rsidRPr="004854E7">
        <w:rPr>
          <w:w w:val="130"/>
          <w:sz w:val="18"/>
          <w:lang w:val="es-CO"/>
        </w:rPr>
        <w:t xml:space="preserve"> ca de encarcelamiento. Junio-2016, </w:t>
      </w:r>
      <w:proofErr w:type="gramStart"/>
      <w:r w:rsidRPr="004854E7">
        <w:rPr>
          <w:w w:val="130"/>
          <w:sz w:val="18"/>
          <w:lang w:val="es-CO"/>
        </w:rPr>
        <w:t>Junio</w:t>
      </w:r>
      <w:proofErr w:type="gramEnd"/>
      <w:r w:rsidRPr="004854E7">
        <w:rPr>
          <w:w w:val="130"/>
          <w:sz w:val="18"/>
          <w:lang w:val="es-CO"/>
        </w:rPr>
        <w:t xml:space="preserve"> -2017</w:t>
      </w:r>
    </w:p>
    <w:p w14:paraId="78C4ABD9" w14:textId="77777777" w:rsidR="003E28F0" w:rsidRPr="004854E7" w:rsidRDefault="004854E7">
      <w:pPr>
        <w:pStyle w:val="Textoindependiente"/>
        <w:spacing w:before="126"/>
        <w:ind w:right="990"/>
        <w:jc w:val="center"/>
        <w:rPr>
          <w:lang w:val="es-CO"/>
        </w:rPr>
      </w:pPr>
      <w:r w:rsidRPr="004854E7">
        <w:rPr>
          <w:lang w:val="es-CO"/>
        </w:rPr>
        <w:t>Fuente: INPEC, DANE Elaboración propia</w:t>
      </w:r>
    </w:p>
    <w:p w14:paraId="2C019413" w14:textId="77777777" w:rsidR="003E28F0" w:rsidRPr="004854E7" w:rsidRDefault="003E28F0">
      <w:pPr>
        <w:jc w:val="center"/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539A7AA3" w14:textId="77777777" w:rsidR="003E28F0" w:rsidRPr="004854E7" w:rsidRDefault="003E28F0">
      <w:pPr>
        <w:pStyle w:val="Textoindependiente"/>
        <w:spacing w:before="1"/>
        <w:rPr>
          <w:sz w:val="17"/>
          <w:lang w:val="es-CO"/>
        </w:rPr>
      </w:pPr>
    </w:p>
    <w:p w14:paraId="685FA1F8" w14:textId="77777777" w:rsidR="003E28F0" w:rsidRPr="004854E7" w:rsidRDefault="004854E7">
      <w:pPr>
        <w:tabs>
          <w:tab w:val="left" w:pos="5548"/>
        </w:tabs>
        <w:spacing w:before="1"/>
        <w:ind w:left="3202"/>
        <w:rPr>
          <w:rFonts w:ascii="Arial"/>
          <w:sz w:val="11"/>
          <w:lang w:val="es-CO"/>
        </w:rPr>
      </w:pPr>
      <w:bookmarkStart w:id="39" w:name="Conclusiones"/>
      <w:bookmarkStart w:id="40" w:name="Trabajo_futuro"/>
      <w:bookmarkStart w:id="41" w:name="Bibliografía"/>
      <w:bookmarkStart w:id="42" w:name="_bookmark11"/>
      <w:bookmarkEnd w:id="39"/>
      <w:bookmarkEnd w:id="40"/>
      <w:bookmarkEnd w:id="41"/>
      <w:bookmarkEnd w:id="42"/>
      <w:r>
        <w:pict w14:anchorId="4A23BDA1">
          <v:group id="_x0000_s1320" style="position:absolute;left:0;text-align:left;margin-left:210.05pt;margin-top:2.05pt;width:96pt;height:294.2pt;z-index:-251607040;mso-position-horizontal-relative:page" coordorigin="4201,-92" coordsize="1920,5884">
            <v:shape id="_x0000_s1591" style="position:absolute;left:4201;top:567;width:1920;height:4250" coordorigin="4201,567" coordsize="1920,4250" o:spt="100" adj="0,,0" path="m6033,4816r87,m5923,4816r11,m5374,4816r11,m4826,4816r11,m4201,4816r87,m4201,3400r87,m4201,1983r87,m5704,567r11,m4201,567r1404,e" filled="f" strokecolor="#ebebeb" strokeweight=".1221mm">
              <v:stroke joinstyle="round"/>
              <v:formulas/>
              <v:path arrowok="t" o:connecttype="segments"/>
            </v:shape>
            <v:shape id="_x0000_s1590" style="position:absolute;left:4562;top:-92;width:549;height:1383" coordorigin="4562,-92" coordsize="549,1383" o:spt="100" adj="0,,0" path="m4562,-92r,1382m5111,-92r,1005e" filled="f" strokecolor="#ebebeb" strokeweight=".1221mm">
              <v:stroke joinstyle="round"/>
              <v:formulas/>
              <v:path arrowok="t" o:connecttype="segments"/>
            </v:shape>
            <v:line id="_x0000_s1589" style="position:absolute" from="5660,-92" to="5660,527" strokecolor="#ebebeb" strokeweight=".1221mm"/>
            <v:line id="_x0000_s1588" style="position:absolute" from="5704,1275" to="5715,1275" strokecolor="#ebebeb" strokeweight=".19342mm"/>
            <v:line id="_x0000_s1587" style="position:absolute" from="5600,1270" to="5600,1281" strokecolor="#ebebeb" strokeweight=".19342mm"/>
            <v:line id="_x0000_s1586" style="position:absolute" from="5484,1275" to="5495,1275" strokecolor="#ebebeb" strokeweight=".19342mm"/>
            <v:shape id="_x0000_s1585" style="position:absolute;left:5160;top:1269;width:220;height:11" coordorigin="5161,1270" coordsize="220,11" o:spt="100" adj="0,,0" path="m5380,1270r,11m5270,1270r,11m5161,1270r,11e" filled="f" strokecolor="#ebebeb" strokeweight=".19342mm">
              <v:stroke joinstyle="round"/>
              <v:formulas/>
              <v:path arrowok="t" o:connecttype="segments"/>
            </v:shape>
            <v:line id="_x0000_s1584" style="position:absolute" from="5045,1275" to="5056,1275" strokecolor="#ebebeb" strokeweight=".19342mm"/>
            <v:line id="_x0000_s1583" style="position:absolute" from="4941,1270" to="4941,1281" strokecolor="#ebebeb" strokeweight=".19342mm"/>
            <v:line id="_x0000_s1582" style="position:absolute" from="4831,1270" to="4831,1281" strokecolor="#ebebeb" strokeweight=".19342mm"/>
            <v:line id="_x0000_s1581" style="position:absolute" from="4722,1268" to="4722,1282" strokecolor="#ebebeb" strokeweight=".19342mm"/>
            <v:line id="_x0000_s1580" style="position:absolute" from="4201,1275" to="4617,1275" strokecolor="#ebebeb" strokeweight=".24639mm"/>
            <v:shape id="_x0000_s1579" style="position:absolute;left:4562;top:5524;width:549;height:268" coordorigin="4562,5524" coordsize="549,268" o:spt="100" adj="0,,0" path="m4562,5524r,268m5111,5524r,268e" filled="f" strokecolor="#ebebeb" strokeweight=".1221mm">
              <v:stroke joinstyle="round"/>
              <v:formulas/>
              <v:path arrowok="t" o:connecttype="segments"/>
            </v:shape>
            <v:line id="_x0000_s1578" style="position:absolute" from="5660,5524" to="5660,5792" strokecolor="#ebebeb" strokeweight=".1221mm"/>
            <v:line id="_x0000_s1577" style="position:absolute" from="4201,5524" to="6120,5524" strokecolor="#ebebeb" strokeweight=".24639mm"/>
            <v:shape id="_x0000_s1576" style="position:absolute;left:4201;top:2691;width:88;height:1417" coordorigin="4201,2692" coordsize="88,1417" o:spt="100" adj="0,,0" path="m4201,4108r87,m4201,2692r87,e" filled="f" strokecolor="#ebebeb" strokeweight=".24639mm">
              <v:stroke joinstyle="round"/>
              <v:formulas/>
              <v:path arrowok="t" o:connecttype="segments"/>
            </v:shape>
            <v:line id="_x0000_s1575" style="position:absolute" from="4288,5792" to="4288,-92" strokecolor="#ebebeb" strokeweight=".24639mm"/>
            <v:shape id="_x0000_s1574" style="position:absolute;left:4825;top:1983;width:11;height:1417" coordorigin="4826,1983" coordsize="11,1417" o:spt="100" adj="0,,0" path="m4826,3400r11,m4826,1983r11,e" filled="f" strokecolor="#ebebeb" strokeweight=".1221mm">
              <v:stroke joinstyle="round"/>
              <v:formulas/>
              <v:path arrowok="t" o:connecttype="segments"/>
            </v:shape>
            <v:shape id="_x0000_s1573" style="position:absolute;left:4831;top:2686;width:2;height:1428" coordorigin="4831,2686" coordsize="0,1428" o:spt="100" adj="0,,0" path="m4831,4102r,11m4831,2686r,11e" filled="f" strokecolor="#ebebeb" strokeweight=".19342mm">
              <v:stroke joinstyle="round"/>
              <v:formulas/>
              <v:path arrowok="t" o:connecttype="segments"/>
            </v:shape>
            <v:line id="_x0000_s1572" style="position:absolute" from="4837,5792" to="4837,-92" strokecolor="#ebebeb" strokeweight=".24639mm"/>
            <v:shape id="_x0000_s1571" style="position:absolute;left:5374;top:1983;width:11;height:1417" coordorigin="5374,1983" coordsize="11,1417" o:spt="100" adj="0,,0" path="m5374,3400r11,m5374,1983r11,e" filled="f" strokecolor="#ebebeb" strokeweight=".1221mm">
              <v:stroke joinstyle="round"/>
              <v:formulas/>
              <v:path arrowok="t" o:connecttype="segments"/>
            </v:shape>
            <v:shape id="_x0000_s1570" style="position:absolute;left:5379;top:2686;width:2;height:1428" coordorigin="5380,2686" coordsize="0,1428" o:spt="100" adj="0,,0" path="m5380,4102r,11m5380,2686r,11e" filled="f" strokecolor="#ebebeb" strokeweight=".19342mm">
              <v:stroke joinstyle="round"/>
              <v:formulas/>
              <v:path arrowok="t" o:connecttype="segments"/>
            </v:shape>
            <v:line id="_x0000_s1569" style="position:absolute" from="5385,5792" to="5385,-92" strokecolor="#ebebeb" strokeweight=".24639mm"/>
            <v:shape id="_x0000_s1568" style="position:absolute;left:5923;top:567;width:198;height:2833" coordorigin="5923,567" coordsize="198,2833" o:spt="100" adj="0,,0" path="m5923,3400r11,m5923,1983r11,m5923,567r197,e" filled="f" strokecolor="#ebebeb" strokeweight=".1221mm">
              <v:stroke joinstyle="round"/>
              <v:formulas/>
              <v:path arrowok="t" o:connecttype="segments"/>
            </v:shape>
            <v:line id="_x0000_s1567" style="position:absolute" from="5923,4108" to="5934,4108" strokecolor="#ebebeb" strokeweight=".19342mm"/>
            <v:line id="_x0000_s1566" style="position:absolute" from="5923,2692" to="5934,2692" strokecolor="#ebebeb" strokeweight=".19342mm"/>
            <v:line id="_x0000_s1565" style="position:absolute" from="5923,1275" to="5934,1275" strokecolor="#ebebeb" strokeweight=".19342mm"/>
            <v:line id="_x0000_s1564" style="position:absolute" from="5934,5792" to="5934,-92" strokecolor="#ebebeb" strokeweight=".24639mm"/>
            <v:line id="_x0000_s1563" style="position:absolute" from="4387,4816" to="4398,4816" strokecolor="#ebebeb" strokeweight=".1221mm"/>
            <v:line id="_x0000_s1562" style="position:absolute" from="4338,4803" to="4338,5524" strokecolor="#ff63b6" strokeweight="1.74086mm"/>
            <v:line id="_x0000_s1561" style="position:absolute" from="4392,4101" to="4392,4115" strokecolor="#ebebeb" strokeweight=".19342mm"/>
            <v:line id="_x0000_s1560" style="position:absolute" from="4338,3945" to="4338,4803" strokecolor="#ef67eb" strokeweight="1.74086mm"/>
            <v:line id="_x0000_s1559" style="position:absolute" from="4387,3400" to="4398,3400" strokecolor="#ebebeb" strokeweight=".1221mm"/>
            <v:line id="_x0000_s1558" style="position:absolute" from="4338,3116" to="4338,3945" strokecolor="#b385ff" strokeweight="1.74086mm"/>
            <v:line id="_x0000_s1557" style="position:absolute" from="4392,2685" to="4392,2699" strokecolor="#ebebeb" strokeweight=".19342mm"/>
            <v:line id="_x0000_s1556" style="position:absolute" from="4338,2394" to="4338,3116" strokecolor="#00a6ff" strokeweight="1.74086mm"/>
            <v:line id="_x0000_s1555" style="position:absolute" from="4387,1983" to="4398,1983" strokecolor="#ebebeb" strokeweight=".1221mm"/>
            <v:line id="_x0000_s1554" style="position:absolute" from="4338,1965" to="4338,2394" strokecolor="#00bade" strokeweight="1.74086mm"/>
            <v:line id="_x0000_s1553" style="position:absolute" from="4338,1678" to="4338,1965" strokecolor="#00c1a7" strokeweight="1.74086mm"/>
            <v:line id="_x0000_s1552" style="position:absolute" from="4338,1517" to="4338,1678" strokecolor="#00bd5c" strokeweight="1.74086mm"/>
            <v:rect id="_x0000_s1551" style="position:absolute;left:4288;top:1394;width:99;height:124" fillcolor="#64b200" stroked="f"/>
            <v:rect id="_x0000_s1550" style="position:absolute;left:4288;top:1328;width:99;height:66" fillcolor="#aea200" stroked="f"/>
            <v:rect id="_x0000_s1549" style="position:absolute;left:4288;top:1282;width:99;height:46" fillcolor="#db8e00" stroked="f"/>
            <v:rect id="_x0000_s1548" style="position:absolute;left:4288;top:1241;width:99;height:41" fillcolor="#f8766d" stroked="f"/>
            <v:line id="_x0000_s1547" style="position:absolute" from="4497,4816" to="4508,4816" strokecolor="#ebebeb" strokeweight=".1221mm"/>
            <v:line id="_x0000_s1546" style="position:absolute" from="4447,4794" to="4447,5524" strokecolor="#ff63b6" strokeweight="1.74086mm"/>
            <v:line id="_x0000_s1545" style="position:absolute" from="4497,4108" to="4508,4108" strokecolor="#ebebeb" strokeweight=".19342mm"/>
            <v:line id="_x0000_s1544" style="position:absolute" from="4447,3926" to="4447,4795" strokecolor="#ef67eb" strokeweight="1.74086mm"/>
            <v:line id="_x0000_s1543" style="position:absolute" from="4497,3400" to="4508,3400" strokecolor="#ebebeb" strokeweight=".1221mm"/>
            <v:line id="_x0000_s1542" style="position:absolute" from="4447,3100" to="4447,3926" strokecolor="#b385ff" strokeweight="1.74086mm"/>
            <v:line id="_x0000_s1541" style="position:absolute" from="4497,2692" to="4508,2692" strokecolor="#ebebeb" strokeweight=".19342mm"/>
            <v:line id="_x0000_s1540" style="position:absolute" from="4447,2371" to="4447,3100" strokecolor="#00a6ff" strokeweight="1.74086mm"/>
            <v:line id="_x0000_s1539" style="position:absolute" from="4497,1983" to="4508,1983" strokecolor="#ebebeb" strokeweight=".1221mm"/>
            <v:line id="_x0000_s1538" style="position:absolute" from="4447,1928" to="4447,2371" strokecolor="#00bade" strokeweight="1.74086mm"/>
            <v:line id="_x0000_s1537" style="position:absolute" from="4447,1634" to="4447,1928" strokecolor="#00c1a7" strokeweight="1.74086mm"/>
            <v:line id="_x0000_s1536" style="position:absolute" from="4447,1467" to="4447,1634" strokecolor="#00bd5c" strokeweight="1.74086mm"/>
            <v:rect id="_x0000_s1535" style="position:absolute;left:4397;top:1341;width:99;height:126" fillcolor="#64b200" stroked="f"/>
            <v:rect id="_x0000_s1534" style="position:absolute;left:4397;top:1273;width:99;height:68" fillcolor="#aea200" stroked="f"/>
            <v:rect id="_x0000_s1533" style="position:absolute;left:4397;top:1227;width:99;height:46" fillcolor="#db8e00" stroked="f"/>
            <v:rect id="_x0000_s1532" style="position:absolute;left:4397;top:1186;width:99;height:42" fillcolor="#f8766d" stroked="f"/>
            <v:line id="_x0000_s1531" style="position:absolute" from="4606,4816" to="4617,4816" strokecolor="#ebebeb" strokeweight=".1221mm"/>
            <v:line id="_x0000_s1530" style="position:absolute" from="4557,4786" to="4557,5524" strokecolor="#ff63b6" strokeweight="1.74086mm"/>
            <v:line id="_x0000_s1529" style="position:absolute" from="4606,4108" to="4617,4108" strokecolor="#ebebeb" strokeweight=".19342mm"/>
            <v:line id="_x0000_s1528" style="position:absolute" from="4557,3903" to="4557,4786" strokecolor="#ef67eb" strokeweight="1.74086mm"/>
            <v:line id="_x0000_s1527" style="position:absolute" from="4606,3400" to="4617,3400" strokecolor="#ebebeb" strokeweight=".1221mm"/>
            <v:line id="_x0000_s1526" style="position:absolute" from="4557,3083" to="4557,3903" strokecolor="#b385ff" strokeweight="1.74086mm"/>
            <v:line id="_x0000_s1525" style="position:absolute" from="4606,2692" to="4617,2692" strokecolor="#ebebeb" strokeweight=".19342mm"/>
            <v:line id="_x0000_s1524" style="position:absolute" from="4557,2351" to="4557,3083" strokecolor="#00a6ff" strokeweight="1.74086mm"/>
            <v:line id="_x0000_s1523" style="position:absolute" from="4606,1983" to="4617,1983" strokecolor="#ebebeb" strokeweight=".1221mm"/>
            <v:line id="_x0000_s1522" style="position:absolute" from="4557,1893" to="4557,2351" strokecolor="#00bade" strokeweight="1.74086mm"/>
            <v:line id="_x0000_s1521" style="position:absolute" from="4557,1592" to="4557,1893" strokecolor="#00c1a7" strokeweight="1.74086mm"/>
            <v:line id="_x0000_s1520" style="position:absolute" from="4557,1419" to="4557,1592" strokecolor="#00bd5c" strokeweight="1.74086mm"/>
            <v:rect id="_x0000_s1519" style="position:absolute;left:4507;top:1290;width:99;height:129" fillcolor="#64b200" stroked="f"/>
            <v:rect id="_x0000_s1518" style="position:absolute;left:4507;top:1220;width:99;height:71" fillcolor="#aea200" stroked="f"/>
            <v:rect id="_x0000_s1517" style="position:absolute;left:4507;top:1174;width:99;height:46" fillcolor="#db8e00" stroked="f"/>
            <v:rect id="_x0000_s1516" style="position:absolute;left:4507;top:1133;width:99;height:42" fillcolor="#f8766d" stroked="f"/>
            <v:line id="_x0000_s1515" style="position:absolute" from="4716,4816" to="4727,4816" strokecolor="#ebebeb" strokeweight=".1221mm"/>
            <v:line id="_x0000_s1514" style="position:absolute" from="4667,4778" to="4667,5524" strokecolor="#ff63b6" strokeweight="1.74086mm"/>
            <v:line id="_x0000_s1513" style="position:absolute" from="4716,4108" to="4727,4108" strokecolor="#ebebeb" strokeweight=".19342mm"/>
            <v:line id="_x0000_s1512" style="position:absolute" from="4667,3875" to="4667,4778" strokecolor="#ef67eb" strokeweight="1.74086mm"/>
            <v:line id="_x0000_s1511" style="position:absolute" from="4716,3400" to="4727,3400" strokecolor="#ebebeb" strokeweight=".1221mm"/>
            <v:line id="_x0000_s1510" style="position:absolute" from="4667,3062" to="4667,3875" strokecolor="#b385ff" strokeweight="1.74086mm"/>
            <v:line id="_x0000_s1509" style="position:absolute" from="4716,2692" to="4727,2692" strokecolor="#ebebeb" strokeweight=".19342mm"/>
            <v:line id="_x0000_s1508" style="position:absolute" from="4667,2327" to="4667,3062" strokecolor="#00a6ff" strokeweight="1.74086mm"/>
            <v:line id="_x0000_s1507" style="position:absolute" from="4716,1983" to="4727,1983" strokecolor="#ebebeb" strokeweight=".1221mm"/>
            <v:line id="_x0000_s1506" style="position:absolute" from="4667,1856" to="4667,2327" strokecolor="#00bade" strokeweight="1.74086mm"/>
            <v:line id="_x0000_s1505" style="position:absolute" from="4667,1549" to="4667,1856" strokecolor="#00c1a7" strokeweight="1.74086mm"/>
            <v:line id="_x0000_s1504" style="position:absolute" from="4667,1369" to="4667,1549" strokecolor="#00bd5c" strokeweight="1.74086mm"/>
            <v:rect id="_x0000_s1503" style="position:absolute;left:4617;top:1238;width:99;height:131" fillcolor="#64b200" stroked="f"/>
            <v:rect id="_x0000_s1502" style="position:absolute;left:4617;top:1165;width:99;height:73" fillcolor="#aea200" stroked="f"/>
            <v:rect id="_x0000_s1501" style="position:absolute;left:4617;top:1119;width:99;height:46" fillcolor="#db8e00" stroked="f"/>
            <v:rect id="_x0000_s1500" style="position:absolute;left:4617;top:1077;width:99;height:42" fillcolor="#f8766d" stroked="f"/>
            <v:line id="_x0000_s1499" style="position:absolute" from="4776,4768" to="4776,5524" strokecolor="#ff63b6" strokeweight="1.74086mm"/>
            <v:line id="_x0000_s1498" style="position:absolute" from="4776,3846" to="4776,4768" strokecolor="#ef67eb" strokeweight="1.74086mm"/>
            <v:line id="_x0000_s1497" style="position:absolute" from="4776,3036" to="4776,3846" strokecolor="#b385ff" strokeweight="1.74086mm"/>
            <v:line id="_x0000_s1496" style="position:absolute" from="4776,2301" to="4776,3036" strokecolor="#00a6ff" strokeweight="1.74086mm"/>
            <v:line id="_x0000_s1495" style="position:absolute" from="4776,1818" to="4776,2301" strokecolor="#00bade" strokeweight="1.74086mm"/>
            <v:line id="_x0000_s1494" style="position:absolute" from="4776,1504" to="4776,1818" strokecolor="#00c1a7" strokeweight="1.74086mm"/>
            <v:line id="_x0000_s1493" style="position:absolute" from="4776,1317" to="4776,1504" strokecolor="#00bd5c" strokeweight="1.74086mm"/>
            <v:rect id="_x0000_s1492" style="position:absolute;left:4727;top:1183;width:99;height:134" fillcolor="#64b200" stroked="f"/>
            <v:rect id="_x0000_s1491" style="position:absolute;left:4727;top:1107;width:99;height:76" fillcolor="#aea200" stroked="f"/>
            <v:rect id="_x0000_s1490" style="position:absolute;left:4727;top:1062;width:99;height:46" fillcolor="#db8e00" stroked="f"/>
            <v:rect id="_x0000_s1489" style="position:absolute;left:4727;top:1019;width:99;height:43" fillcolor="#f8766d" stroked="f"/>
            <v:line id="_x0000_s1488" style="position:absolute" from="4935,4816" to="4946,4816" strokecolor="#ebebeb" strokeweight=".1221mm"/>
            <v:line id="_x0000_s1487" style="position:absolute" from="4886,4756" to="4886,5524" strokecolor="#ff63b6" strokeweight="1.74086mm"/>
            <v:line id="_x0000_s1486" style="position:absolute" from="4941,4102" to="4941,4113" strokecolor="#ebebeb" strokeweight=".19342mm"/>
            <v:line id="_x0000_s1485" style="position:absolute" from="4886,3816" to="4886,4756" strokecolor="#ef67eb" strokeweight="1.74086mm"/>
            <v:line id="_x0000_s1484" style="position:absolute" from="4935,3400" to="4946,3400" strokecolor="#ebebeb" strokeweight=".1221mm"/>
            <v:line id="_x0000_s1483" style="position:absolute" from="4886,3003" to="4886,3816" strokecolor="#b385ff" strokeweight="1.74086mm"/>
            <v:line id="_x0000_s1482" style="position:absolute" from="4941,2686" to="4941,2697" strokecolor="#ebebeb" strokeweight=".19342mm"/>
            <v:line id="_x0000_s1481" style="position:absolute" from="4886,2269" to="4886,3002" strokecolor="#00a6ff" strokeweight="1.74086mm"/>
            <v:line id="_x0000_s1480" style="position:absolute" from="4935,1983" to="4946,1983" strokecolor="#ebebeb" strokeweight=".1221mm"/>
            <v:line id="_x0000_s1479" style="position:absolute" from="4886,1778" to="4886,2269" strokecolor="#00bade" strokeweight="1.74086mm"/>
            <v:line id="_x0000_s1478" style="position:absolute" from="4886,1456" to="4886,1778" strokecolor="#00c1a7" strokeweight="1.74086mm"/>
            <v:line id="_x0000_s1477" style="position:absolute" from="4886,1263" to="4886,1456" strokecolor="#00bd5c" strokeweight="1.74086mm"/>
            <v:line id="_x0000_s1476" style="position:absolute" from="4886,1126" to="4886,1263" strokecolor="#64b200" strokeweight="1.74086mm"/>
            <v:rect id="_x0000_s1475" style="position:absolute;left:4836;top:1047;width:99;height:79" fillcolor="#aea200" stroked="f"/>
            <v:rect id="_x0000_s1474" style="position:absolute;left:4836;top:1001;width:99;height:47" fillcolor="#db8e00" stroked="f"/>
            <v:rect id="_x0000_s1473" style="position:absolute;left:4836;top:958;width:99;height:43" fillcolor="#f8766d" stroked="f"/>
            <v:line id="_x0000_s1472" style="position:absolute" from="5045,4816" to="5056,4816" strokecolor="#ebebeb" strokeweight=".1221mm"/>
            <v:line id="_x0000_s1471" style="position:absolute" from="4996,4742" to="4996,5524" strokecolor="#ff63b6" strokeweight="1.74086mm"/>
            <v:line id="_x0000_s1470" style="position:absolute" from="5045,4108" to="5056,4108" strokecolor="#ebebeb" strokeweight=".19342mm"/>
            <v:line id="_x0000_s1469" style="position:absolute" from="4996,3784" to="4996,4742" strokecolor="#ef67eb" strokeweight="1.74086mm"/>
            <v:line id="_x0000_s1468" style="position:absolute" from="5045,3400" to="5056,3400" strokecolor="#ebebeb" strokeweight=".1221mm"/>
            <v:line id="_x0000_s1467" style="position:absolute" from="4996,2962" to="4996,3784" strokecolor="#b385ff" strokeweight="1.74086mm"/>
            <v:line id="_x0000_s1466" style="position:absolute" from="5045,2692" to="5056,2692" strokecolor="#ebebeb" strokeweight=".19342mm"/>
            <v:line id="_x0000_s1465" style="position:absolute" from="4996,2231" to="4996,2962" strokecolor="#00a6ff" strokeweight="1.74086mm"/>
            <v:line id="_x0000_s1464" style="position:absolute" from="5045,1983" to="5056,1983" strokecolor="#ebebeb" strokeweight=".1221mm"/>
            <v:line id="_x0000_s1463" style="position:absolute" from="4996,1733" to="4996,2231" strokecolor="#00bade" strokeweight="1.74086mm"/>
            <v:line id="_x0000_s1462" style="position:absolute" from="4996,1404" to="4996,1733" strokecolor="#00c1a7" strokeweight="1.74086mm"/>
            <v:line id="_x0000_s1461" style="position:absolute" from="4996,1203" to="4996,1404" strokecolor="#00bd5c" strokeweight="1.74086mm"/>
            <v:line id="_x0000_s1460" style="position:absolute" from="4996,1064" to="4996,1203" strokecolor="#64b200" strokeweight="1.74086mm"/>
            <v:rect id="_x0000_s1459" style="position:absolute;left:4946;top:981;width:99;height:83" fillcolor="#aea200" stroked="f"/>
            <v:rect id="_x0000_s1458" style="position:absolute;left:4946;top:935;width:99;height:47" fillcolor="#db8e00" stroked="f"/>
            <v:rect id="_x0000_s1457" style="position:absolute;left:4946;top:892;width:99;height:44" fillcolor="#f8766d" stroked="f"/>
            <v:line id="_x0000_s1456" style="position:absolute" from="5155,4816" to="5166,4816" strokecolor="#ebebeb" strokeweight=".1221mm"/>
            <v:line id="_x0000_s1455" style="position:absolute" from="5106,4726" to="5106,5524" strokecolor="#ff63b6" strokeweight="1.74086mm"/>
            <v:line id="_x0000_s1454" style="position:absolute" from="5161,4102" to="5161,4113" strokecolor="#ebebeb" strokeweight=".19342mm"/>
            <v:line id="_x0000_s1453" style="position:absolute" from="5106,3753" to="5106,4726" strokecolor="#ef67eb" strokeweight="1.74086mm"/>
            <v:line id="_x0000_s1452" style="position:absolute" from="5155,3400" to="5166,3400" strokecolor="#ebebeb" strokeweight=".1221mm"/>
            <v:line id="_x0000_s1451" style="position:absolute" from="5106,2915" to="5106,3753" strokecolor="#b385ff" strokeweight="1.74086mm"/>
            <v:line id="_x0000_s1450" style="position:absolute" from="5161,2686" to="5161,2697" strokecolor="#ebebeb" strokeweight=".19342mm"/>
            <v:line id="_x0000_s1449" style="position:absolute" from="5106,2188" to="5106,2915" strokecolor="#00a6ff" strokeweight="1.74086mm"/>
            <v:line id="_x0000_s1448" style="position:absolute" from="5155,1983" to="5166,1983" strokecolor="#ebebeb" strokeweight=".1221mm"/>
            <v:line id="_x0000_s1447" style="position:absolute" from="5106,1686" to="5106,2188" strokecolor="#00bade" strokeweight="1.74086mm"/>
            <v:line id="_x0000_s1446" style="position:absolute" from="5106,1350" to="5106,1686" strokecolor="#00c1a7" strokeweight="1.74086mm"/>
            <v:line id="_x0000_s1445" style="position:absolute" from="5106,1141" to="5106,1350" strokecolor="#00bd5c" strokeweight="1.74086mm"/>
            <v:line id="_x0000_s1444" style="position:absolute" from="5106,999" to="5106,1141" strokecolor="#64b200" strokeweight="1.74086mm"/>
            <v:rect id="_x0000_s1443" style="position:absolute;left:5056;top:913;width:99;height:86" fillcolor="#aea200" stroked="f"/>
            <v:rect id="_x0000_s1442" style="position:absolute;left:5056;top:865;width:99;height:48" fillcolor="#db8e00" stroked="f"/>
            <v:rect id="_x0000_s1441" style="position:absolute;left:5056;top:822;width:99;height:44" fillcolor="#f8766d" stroked="f"/>
            <v:line id="_x0000_s1440" style="position:absolute" from="5265,4816" to="5276,4816" strokecolor="#ebebeb" strokeweight=".1221mm"/>
            <v:line id="_x0000_s1439" style="position:absolute" from="5215,4709" to="5215,5524" strokecolor="#ff63b6" strokeweight="1.74086mm"/>
            <v:line id="_x0000_s1438" style="position:absolute" from="5270,4102" to="5270,4113" strokecolor="#ebebeb" strokeweight=".19342mm"/>
            <v:line id="_x0000_s1437" style="position:absolute" from="5215,3721" to="5215,4709" strokecolor="#ef67eb" strokeweight="1.74086mm"/>
            <v:line id="_x0000_s1436" style="position:absolute" from="5265,3400" to="5276,3400" strokecolor="#ebebeb" strokeweight=".1221mm"/>
            <v:line id="_x0000_s1435" style="position:absolute" from="5215,2864" to="5215,3721" strokecolor="#b385ff" strokeweight="1.74086mm"/>
            <v:line id="_x0000_s1434" style="position:absolute" from="5270,2686" to="5270,2697" strokecolor="#ebebeb" strokeweight=".19342mm"/>
            <v:line id="_x0000_s1433" style="position:absolute" from="5215,2140" to="5215,2864" strokecolor="#00a6ff" strokeweight="1.74086mm"/>
            <v:line id="_x0000_s1432" style="position:absolute" from="5265,1983" to="5276,1983" strokecolor="#ebebeb" strokeweight=".1221mm"/>
            <v:line id="_x0000_s1431" style="position:absolute" from="5215,1635" to="5215,2140" strokecolor="#00bade" strokeweight="1.74086mm"/>
            <v:line id="_x0000_s1430" style="position:absolute" from="5215,1293" to="5215,1635" strokecolor="#00c1a7" strokeweight="1.74086mm"/>
            <v:line id="_x0000_s1429" style="position:absolute" from="5215,1076" to="5215,1293" strokecolor="#00bd5c" strokeweight="1.74086mm"/>
            <v:line id="_x0000_s1428" style="position:absolute" from="5215,930" to="5215,1076" strokecolor="#64b200" strokeweight="1.74086mm"/>
            <v:rect id="_x0000_s1427" style="position:absolute;left:5166;top:841;width:99;height:90" fillcolor="#aea200" stroked="f"/>
            <v:rect id="_x0000_s1426" style="position:absolute;left:5166;top:792;width:99;height:49" fillcolor="#db8e00" stroked="f"/>
            <v:rect id="_x0000_s1425" style="position:absolute;left:5166;top:748;width:99;height:44" fillcolor="#f8766d" stroked="f"/>
            <v:line id="_x0000_s1424" style="position:absolute" from="5325,4692" to="5325,5524" strokecolor="#ff63b6" strokeweight="1.74086mm"/>
            <v:line id="_x0000_s1423" style="position:absolute" from="5325,3688" to="5325,4692" strokecolor="#ef67eb" strokeweight="1.74086mm"/>
            <v:line id="_x0000_s1422" style="position:absolute" from="5325,2810" to="5325,3688" strokecolor="#b385ff" strokeweight="1.74086mm"/>
            <v:line id="_x0000_s1421" style="position:absolute" from="5325,2087" to="5325,2810" strokecolor="#00a6ff" strokeweight="1.74086mm"/>
            <v:line id="_x0000_s1420" style="position:absolute" from="5325,1581" to="5325,2087" strokecolor="#00bade" strokeweight="1.74086mm"/>
            <v:line id="_x0000_s1419" style="position:absolute" from="5325,1233" to="5325,1581" strokecolor="#00c1a7" strokeweight="1.74086mm"/>
            <v:line id="_x0000_s1418" style="position:absolute" from="5325,1008" to="5325,1233" strokecolor="#00bd5c" strokeweight="1.74086mm"/>
            <v:line id="_x0000_s1417" style="position:absolute" from="5325,859" to="5325,1008" strokecolor="#64b200" strokeweight="1.74086mm"/>
            <v:rect id="_x0000_s1416" style="position:absolute;left:5275;top:766;width:99;height:93" fillcolor="#aea200" stroked="f"/>
            <v:rect id="_x0000_s1415" style="position:absolute;left:5275;top:716;width:99;height:50" fillcolor="#db8e00" stroked="f"/>
            <v:rect id="_x0000_s1414" style="position:absolute;left:5275;top:672;width:99;height:45" fillcolor="#f8766d" stroked="f"/>
            <v:line id="_x0000_s1413" style="position:absolute" from="5484,4816" to="5495,4816" strokecolor="#ebebeb" strokeweight=".1221mm"/>
            <v:line id="_x0000_s1412" style="position:absolute" from="5435,4677" to="5435,5524" strokecolor="#ff63b6" strokeweight="1.74086mm"/>
            <v:line id="_x0000_s1411" style="position:absolute" from="5484,4108" to="5495,4108" strokecolor="#ebebeb" strokeweight=".19342mm"/>
            <v:line id="_x0000_s1410" style="position:absolute" from="5435,3652" to="5435,4677" strokecolor="#ef67eb" strokeweight="1.74086mm"/>
            <v:line id="_x0000_s1409" style="position:absolute" from="5484,3400" to="5495,3400" strokecolor="#ebebeb" strokeweight=".1221mm"/>
            <v:line id="_x0000_s1408" style="position:absolute" from="5484,2692" to="5495,2692" strokecolor="#ebebeb" strokeweight=".19342mm"/>
            <v:line id="_x0000_s1407" style="position:absolute" from="5435,2755" to="5435,3652" strokecolor="#b385ff" strokeweight="1.74086mm"/>
            <v:line id="_x0000_s1406" style="position:absolute" from="5484,1983" to="5495,1983" strokecolor="#ebebeb" strokeweight=".1221mm"/>
            <v:line id="_x0000_s1405" style="position:absolute" from="5435,2029" to="5435,2755" strokecolor="#00a6ff" strokeweight="1.74086mm"/>
            <v:line id="_x0000_s1404" style="position:absolute" from="5435,1523" to="5435,2029" strokecolor="#00bade" strokeweight="1.74086mm"/>
            <v:line id="_x0000_s1403" style="position:absolute" from="5435,1171" to="5435,1523" strokecolor="#00c1a7" strokeweight="1.74086mm"/>
            <v:line id="_x0000_s1402" style="position:absolute" from="5435,938" to="5435,1171" strokecolor="#00bd5c" strokeweight="1.74086mm"/>
            <v:line id="_x0000_s1401" style="position:absolute" from="5435,785" to="5435,938" strokecolor="#64b200" strokeweight="1.74086mm"/>
            <v:rect id="_x0000_s1400" style="position:absolute;left:5385;top:689;width:99;height:97" fillcolor="#aea200" stroked="f"/>
            <v:rect id="_x0000_s1399" style="position:absolute;left:5385;top:638;width:99;height:51" fillcolor="#db8e00" stroked="f"/>
            <v:rect id="_x0000_s1398" style="position:absolute;left:5385;top:593;width:99;height:45" fillcolor="#f8766d" stroked="f"/>
            <v:line id="_x0000_s1397" style="position:absolute" from="5594,4816" to="5605,4816" strokecolor="#ebebeb" strokeweight=".1221mm"/>
            <v:line id="_x0000_s1396" style="position:absolute" from="5545,4664" to="5545,5524" strokecolor="#ff63b6" strokeweight="1.74086mm"/>
            <v:line id="_x0000_s1395" style="position:absolute" from="5600,4102" to="5600,4113" strokecolor="#ebebeb" strokeweight=".19342mm"/>
            <v:line id="_x0000_s1394" style="position:absolute" from="5545,3614" to="5545,4664" strokecolor="#ef67eb" strokeweight="1.74086mm"/>
            <v:line id="_x0000_s1393" style="position:absolute" from="5594,3400" to="5605,3400" strokecolor="#ebebeb" strokeweight=".1221mm"/>
            <v:line id="_x0000_s1392" style="position:absolute" from="5600,2686" to="5600,2697" strokecolor="#ebebeb" strokeweight=".19342mm"/>
            <v:line id="_x0000_s1391" style="position:absolute" from="5545,2701" to="5545,3614" strokecolor="#b385ff" strokeweight="1.74086mm"/>
            <v:line id="_x0000_s1390" style="position:absolute" from="5594,1983" to="5605,1983" strokecolor="#ebebeb" strokeweight=".1221mm"/>
            <v:line id="_x0000_s1389" style="position:absolute" from="5545,1966" to="5545,2701" strokecolor="#00a6ff" strokeweight="1.74086mm"/>
            <v:line id="_x0000_s1388" style="position:absolute" from="5545,1462" to="5545,1966" strokecolor="#00bade" strokeweight="1.74086mm"/>
            <v:line id="_x0000_s1387" style="position:absolute" from="5545,1107" to="5545,1462" strokecolor="#00c1a7" strokeweight="1.74086mm"/>
            <v:line id="_x0000_s1386" style="position:absolute" from="5545,866" to="5545,1107" strokecolor="#00bd5c" strokeweight="1.74086mm"/>
            <v:line id="_x0000_s1385" style="position:absolute" from="5545,709" to="5545,866" strokecolor="#64b200" strokeweight="1.74086mm"/>
            <v:rect id="_x0000_s1384" style="position:absolute;left:5495;top:609;width:99;height:101" fillcolor="#aea200" stroked="f"/>
            <v:rect id="_x0000_s1383" style="position:absolute;left:5495;top:557;width:99;height:52" fillcolor="#db8e00" stroked="f"/>
            <v:rect id="_x0000_s1382" style="position:absolute;left:5495;top:512;width:99;height:46" fillcolor="#f8766d" stroked="f"/>
            <v:line id="_x0000_s1381" style="position:absolute" from="5704,4816" to="5715,4816" strokecolor="#ebebeb" strokeweight=".1221mm"/>
            <v:line id="_x0000_s1380" style="position:absolute" from="5654,4652" to="5654,5524" strokecolor="#ff63b6" strokeweight="1.74086mm"/>
            <v:line id="_x0000_s1379" style="position:absolute" from="5704,4108" to="5715,4108" strokecolor="#ebebeb" strokeweight=".19342mm"/>
            <v:line id="_x0000_s1378" style="position:absolute" from="5654,3575" to="5654,4653" strokecolor="#ef67eb" strokeweight="1.74086mm"/>
            <v:line id="_x0000_s1377" style="position:absolute" from="5704,3400" to="5715,3400" strokecolor="#ebebeb" strokeweight=".1221mm"/>
            <v:line id="_x0000_s1376" style="position:absolute" from="5704,2692" to="5715,2692" strokecolor="#ebebeb" strokeweight=".19342mm"/>
            <v:line id="_x0000_s1375" style="position:absolute" from="5654,2646" to="5654,3575" strokecolor="#b385ff" strokeweight="1.74086mm"/>
            <v:line id="_x0000_s1374" style="position:absolute" from="5704,1983" to="5715,1983" strokecolor="#ebebeb" strokeweight=".1221mm"/>
            <v:line id="_x0000_s1373" style="position:absolute" from="5654,1900" to="5654,2646" strokecolor="#00a6ff" strokeweight="1.74086mm"/>
            <v:line id="_x0000_s1372" style="position:absolute" from="5654,1397" to="5654,1900" strokecolor="#00bade" strokeweight="1.74086mm"/>
            <v:line id="_x0000_s1371" style="position:absolute" from="5654,1040" to="5654,1397" strokecolor="#00c1a7" strokeweight="1.74086mm"/>
            <v:line id="_x0000_s1370" style="position:absolute" from="5654,792" to="5654,1040" strokecolor="#00bd5c" strokeweight="1.74086mm"/>
            <v:line id="_x0000_s1369" style="position:absolute" from="5654,631" to="5654,792" strokecolor="#64b200" strokeweight="1.74086mm"/>
            <v:rect id="_x0000_s1368" style="position:absolute;left:5605;top:527;width:99;height:105" fillcolor="#aea200" stroked="f"/>
            <v:rect id="_x0000_s1367" style="position:absolute;left:5605;top:474;width:99;height:53" fillcolor="#db8e00" stroked="f"/>
            <v:rect id="_x0000_s1366" style="position:absolute;left:5605;top:428;width:99;height:47" fillcolor="#f8766d" stroked="f"/>
            <v:line id="_x0000_s1365" style="position:absolute" from="5813,4816" to="5824,4816" strokecolor="#ebebeb" strokeweight=".1221mm"/>
            <v:line id="_x0000_s1364" style="position:absolute" from="5764,4643" to="5764,5524" strokecolor="#ff63b6" strokeweight="1.74086mm"/>
            <v:line id="_x0000_s1363" style="position:absolute" from="5819,4102" to="5819,4113" strokecolor="#ebebeb" strokeweight=".19342mm"/>
            <v:line id="_x0000_s1362" style="position:absolute" from="5764,3536" to="5764,4643" strokecolor="#ef67eb" strokeweight="1.74086mm"/>
            <v:line id="_x0000_s1361" style="position:absolute" from="5813,3400" to="5824,3400" strokecolor="#ebebeb" strokeweight=".1221mm"/>
            <v:line id="_x0000_s1360" style="position:absolute" from="5819,2686" to="5819,2697" strokecolor="#ebebeb" strokeweight=".19342mm"/>
            <v:line id="_x0000_s1359" style="position:absolute" from="5764,2592" to="5764,3536" strokecolor="#b385ff" strokeweight="1.74086mm"/>
            <v:line id="_x0000_s1358" style="position:absolute" from="5813,1983" to="5824,1983" strokecolor="#ebebeb" strokeweight=".1221mm"/>
            <v:line id="_x0000_s1357" style="position:absolute" from="5764,1831" to="5764,2592" strokecolor="#00a6ff" strokeweight="1.74086mm"/>
            <v:line id="_x0000_s1356" style="position:absolute" from="5819,1270" to="5819,1281" strokecolor="#ebebeb" strokeweight=".19342mm"/>
            <v:line id="_x0000_s1355" style="position:absolute" from="5764,1329" to="5764,1831" strokecolor="#00bade" strokeweight="1.74086mm"/>
            <v:line id="_x0000_s1354" style="position:absolute" from="5764,972" to="5764,1329" strokecolor="#00c1a7" strokeweight="1.74086mm"/>
            <v:line id="_x0000_s1353" style="position:absolute" from="5764,718" to="5764,972" strokecolor="#00bd5c" strokeweight="1.74086mm"/>
            <v:line id="_x0000_s1352" style="position:absolute" from="5813,567" to="5824,567" strokecolor="#ebebeb" strokeweight=".1221mm"/>
            <v:line id="_x0000_s1351" style="position:absolute" from="5764,553" to="5764,718" strokecolor="#64b200" strokeweight="1.74086mm"/>
            <v:rect id="_x0000_s1350" style="position:absolute;left:5714;top:444;width:99;height:108" fillcolor="#aea200" stroked="f"/>
            <v:rect id="_x0000_s1349" style="position:absolute;left:5714;top:390;width:99;height:54" fillcolor="#db8e00" stroked="f"/>
            <v:rect id="_x0000_s1348" style="position:absolute;left:5714;top:344;width:99;height:47" fillcolor="#f8766d" stroked="f"/>
            <v:line id="_x0000_s1347" style="position:absolute" from="5874,4635" to="5874,5524" strokecolor="#ff63b6" strokeweight="1.74086mm"/>
            <v:line id="_x0000_s1346" style="position:absolute" from="5874,3500" to="5874,4635" strokecolor="#ef67eb" strokeweight="1.74086mm"/>
            <v:line id="_x0000_s1345" style="position:absolute" from="5874,2539" to="5874,3500" strokecolor="#b385ff" strokeweight="1.74086mm"/>
            <v:line id="_x0000_s1344" style="position:absolute" from="5874,1763" to="5874,2539" strokecolor="#00a6ff" strokeweight="1.74086mm"/>
            <v:line id="_x0000_s1343" style="position:absolute" from="5874,1260" to="5874,1763" strokecolor="#00bade" strokeweight="1.74086mm"/>
            <v:line id="_x0000_s1342" style="position:absolute" from="5874,902" to="5874,1260" strokecolor="#00c1a7" strokeweight="1.74086mm"/>
            <v:line id="_x0000_s1341" style="position:absolute" from="5874,643" to="5874,902" strokecolor="#00bd5c" strokeweight="1.74086mm"/>
            <v:line id="_x0000_s1340" style="position:absolute" from="5874,474" to="5874,643" strokecolor="#64b200" strokeweight="1.74086mm"/>
            <v:rect id="_x0000_s1339" style="position:absolute;left:5824;top:362;width:99;height:113" fillcolor="#aea200" stroked="f"/>
            <v:rect id="_x0000_s1338" style="position:absolute;left:5824;top:307;width:99;height:56" fillcolor="#db8e00" stroked="f"/>
            <v:rect id="_x0000_s1337" style="position:absolute;left:5824;top:259;width:99;height:48" fillcolor="#f8766d" stroked="f"/>
            <v:line id="_x0000_s1336" style="position:absolute" from="5984,4630" to="5984,5524" strokecolor="#ff63b6" strokeweight="1.74086mm"/>
            <v:line id="_x0000_s1335" style="position:absolute" from="6033,3400" to="6120,3400" strokecolor="#ebebeb" strokeweight=".1221mm"/>
            <v:line id="_x0000_s1334" style="position:absolute" from="6033,4108" to="6120,4108" strokecolor="#ebebeb" strokeweight=".19342mm"/>
            <v:line id="_x0000_s1333" style="position:absolute" from="5984,3468" to="5984,4630" strokecolor="#ef67eb" strokeweight="1.74086mm"/>
            <v:line id="_x0000_s1332" style="position:absolute" from="6033,2692" to="6120,2692" strokecolor="#ebebeb" strokeweight=".19342mm"/>
            <v:line id="_x0000_s1331" style="position:absolute" from="5984,2487" to="5984,3468" strokecolor="#b385ff" strokeweight="1.74086mm"/>
            <v:line id="_x0000_s1330" style="position:absolute" from="6033,1983" to="6120,1983" strokecolor="#ebebeb" strokeweight=".1221mm"/>
            <v:line id="_x0000_s1329" style="position:absolute" from="5984,1697" to="5984,2487" strokecolor="#00a6ff" strokeweight="1.74086mm"/>
            <v:line id="_x0000_s1328" style="position:absolute" from="6033,1275" to="6120,1275" strokecolor="#ebebeb" strokeweight=".19342mm"/>
            <v:line id="_x0000_s1327" style="position:absolute" from="5984,1191" to="5984,1697" strokecolor="#00bade" strokeweight="1.74086mm"/>
            <v:line id="_x0000_s1326" style="position:absolute" from="5984,833" to="5984,1191" strokecolor="#00c1a7" strokeweight="1.74086mm"/>
            <v:line id="_x0000_s1325" style="position:absolute" from="5984,570" to="5984,833" strokecolor="#00bd5c" strokeweight="1.74086mm"/>
            <v:line id="_x0000_s1324" style="position:absolute" from="5984,397" to="5984,570" strokecolor="#64b200" strokeweight="1.74086mm"/>
            <v:rect id="_x0000_s1323" style="position:absolute;left:5934;top:280;width:99;height:117" fillcolor="#aea200" stroked="f"/>
            <v:rect id="_x0000_s1322" style="position:absolute;left:5934;top:224;width:99;height:57" fillcolor="#db8e00" stroked="f"/>
            <v:rect id="_x0000_s1321" style="position:absolute;left:5934;top:175;width:99;height:49" fillcolor="#f8766d" stroked="f"/>
            <w10:wrap anchorx="page"/>
          </v:group>
        </w:pict>
      </w:r>
      <w:r w:rsidRPr="004854E7">
        <w:rPr>
          <w:rFonts w:ascii="Arial"/>
          <w:color w:val="1A1A1A"/>
          <w:w w:val="105"/>
          <w:sz w:val="11"/>
          <w:lang w:val="es-CO"/>
        </w:rPr>
        <w:t>Hombres</w:t>
      </w:r>
      <w:r w:rsidRPr="004854E7">
        <w:rPr>
          <w:rFonts w:ascii="Arial"/>
          <w:color w:val="1A1A1A"/>
          <w:w w:val="105"/>
          <w:sz w:val="11"/>
          <w:lang w:val="es-CO"/>
        </w:rPr>
        <w:tab/>
        <w:t>Mujeres</w:t>
      </w:r>
    </w:p>
    <w:p w14:paraId="37D5905E" w14:textId="77777777" w:rsidR="003E28F0" w:rsidRPr="004854E7" w:rsidRDefault="003E28F0">
      <w:pPr>
        <w:pStyle w:val="Textoindependiente"/>
        <w:spacing w:before="2"/>
        <w:rPr>
          <w:rFonts w:ascii="Arial"/>
          <w:sz w:val="12"/>
          <w:lang w:val="es-CO"/>
        </w:rPr>
      </w:pPr>
    </w:p>
    <w:p w14:paraId="171047DC" w14:textId="77777777" w:rsidR="003E28F0" w:rsidRPr="004854E7" w:rsidRDefault="004854E7">
      <w:pPr>
        <w:spacing w:before="104"/>
        <w:ind w:right="1313"/>
        <w:jc w:val="center"/>
        <w:rPr>
          <w:rFonts w:ascii="Arial"/>
          <w:sz w:val="11"/>
          <w:lang w:val="es-CO"/>
        </w:rPr>
      </w:pPr>
      <w:r>
        <w:pict w14:anchorId="582EA37A">
          <v:group id="_x0000_s1043" style="position:absolute;left:0;text-align:left;margin-left:325.85pt;margin-top:-4.6pt;width:96pt;height:294.2pt;z-index:251688960;mso-position-horizontal-relative:page" coordorigin="6517,-92" coordsize="1920,5884">
            <v:shape id="_x0000_s1319" style="position:absolute;left:6517;top:-92;width:1920;height:4947" coordorigin="6517,-92" coordsize="1920,4947" o:spt="100" adj="0,,0" path="m8349,4854r88,m8240,4854r11,m7691,4854r11,m7142,4854r11,m6517,4854r88,m6517,3515r88,m6517,2175r88,m6517,835r966,m6879,-92r,1216m7427,-92r,846m7976,-92r,520e" filled="f" strokecolor="#ebebeb" strokeweight=".1221mm">
              <v:stroke joinstyle="round"/>
              <v:formulas/>
              <v:path arrowok="t" o:connecttype="segments"/>
            </v:shape>
            <v:line id="_x0000_s1318" style="position:absolute" from="6517,165" to="8437,165" strokecolor="#ebebeb" strokeweight=".24639mm"/>
            <v:shape id="_x0000_s1317" style="position:absolute;left:6878;top:5524;width:1098;height:268" coordorigin="6879,5524" coordsize="1098,268" o:spt="100" adj="0,,0" path="m6879,5524r,268m7427,5524r,268m7976,5524r,268e" filled="f" strokecolor="#ebebeb" strokeweight=".1221mm">
              <v:stroke joinstyle="round"/>
              <v:formulas/>
              <v:path arrowok="t" o:connecttype="segments"/>
            </v:shape>
            <v:line id="_x0000_s1316" style="position:absolute" from="6517,5524" to="8437,5524" strokecolor="#ebebeb" strokeweight=".24639mm"/>
            <v:shape id="_x0000_s1315" style="position:absolute;left:6517;top:1504;width:88;height:2680" coordorigin="6517,1505" coordsize="88,2680" o:spt="100" adj="0,,0" path="m6517,4184r88,m6517,2845r88,m6517,1505r88,e" filled="f" strokecolor="#ebebeb" strokeweight=".24639mm">
              <v:stroke joinstyle="round"/>
              <v:formulas/>
              <v:path arrowok="t" o:connecttype="segments"/>
            </v:shape>
            <v:line id="_x0000_s1314" style="position:absolute" from="6604,5792" to="6604,-92" strokecolor="#ebebeb" strokeweight=".24639mm"/>
            <v:shape id="_x0000_s1313" style="position:absolute;left:7142;top:2174;width:11;height:1340" coordorigin="7142,2175" coordsize="11,1340" o:spt="100" adj="0,,0" path="m7142,3515r11,m7142,2175r11,e" filled="f" strokecolor="#ebebeb" strokeweight=".1221mm">
              <v:stroke joinstyle="round"/>
              <v:formulas/>
              <v:path arrowok="t" o:connecttype="segments"/>
            </v:shape>
            <v:shape id="_x0000_s1312" style="position:absolute;left:7147;top:1499;width:2;height:2691" coordorigin="7148,1499" coordsize="0,2691" o:spt="100" adj="0,,0" path="m7148,4179r,11m7148,2839r,11m7148,1499r,11e" filled="f" strokecolor="#ebebeb" strokeweight=".19342mm">
              <v:stroke joinstyle="round"/>
              <v:formulas/>
              <v:path arrowok="t" o:connecttype="segments"/>
            </v:shape>
            <v:line id="_x0000_s1311" style="position:absolute" from="7153,5792" to="7153,-92" strokecolor="#ebebeb" strokeweight=".24639mm"/>
            <v:shape id="_x0000_s1310" style="position:absolute;left:7690;top:834;width:11;height:2680" coordorigin="7691,835" coordsize="11,2680" o:spt="100" adj="0,,0" path="m7691,3515r11,m7691,2175r11,m7691,835r11,e" filled="f" strokecolor="#ebebeb" strokeweight=".1221mm">
              <v:stroke joinstyle="round"/>
              <v:formulas/>
              <v:path arrowok="t" o:connecttype="segments"/>
            </v:shape>
            <v:line id="_x0000_s1309" style="position:absolute" from="7691,4184" to="7702,4184" strokecolor="#ebebeb" strokeweight=".19342mm"/>
            <v:line id="_x0000_s1308" style="position:absolute" from="7691,2845" to="7702,2845" strokecolor="#ebebeb" strokeweight=".19342mm"/>
            <v:line id="_x0000_s1307" style="position:absolute" from="7691,1505" to="7702,1505" strokecolor="#ebebeb" strokeweight=".19342mm"/>
            <v:line id="_x0000_s1306" style="position:absolute" from="7702,5792" to="7702,-92" strokecolor="#ebebeb" strokeweight=".24639mm"/>
            <v:shape id="_x0000_s1305" style="position:absolute;left:8239;top:834;width:12;height:2680" coordorigin="8240,835" coordsize="12,2680" o:spt="100" adj="0,,0" path="m8240,3515r11,m8240,2175r11,m8240,835r11,e" filled="f" strokecolor="#ebebeb" strokeweight=".1221mm">
              <v:stroke joinstyle="round"/>
              <v:formulas/>
              <v:path arrowok="t" o:connecttype="segments"/>
            </v:shape>
            <v:line id="_x0000_s1304" style="position:absolute" from="8240,4184" to="8251,4184" strokecolor="#ebebeb" strokeweight=".19342mm"/>
            <v:line id="_x0000_s1303" style="position:absolute" from="8240,2845" to="8251,2845" strokecolor="#ebebeb" strokeweight=".19342mm"/>
            <v:line id="_x0000_s1302" style="position:absolute" from="8240,1505" to="8251,1505" strokecolor="#ebebeb" strokeweight=".19342mm"/>
            <v:line id="_x0000_s1301" style="position:absolute" from="8250,5792" to="8250,-92" strokecolor="#ebebeb" strokeweight=".24639mm"/>
            <v:line id="_x0000_s1300" style="position:absolute" from="6703,4854" to="6714,4854" strokecolor="#ebebeb" strokeweight=".1221mm"/>
            <v:line id="_x0000_s1299" style="position:absolute" from="6654,4811" to="6654,5524" strokecolor="#ff63b6" strokeweight="1.74086mm"/>
            <v:line id="_x0000_s1298" style="position:absolute" from="6709,4177" to="6709,4191" strokecolor="#ebebeb" strokeweight=".19342mm"/>
            <v:line id="_x0000_s1297" style="position:absolute" from="6654,4004" to="6654,4811" strokecolor="#ef67eb" strokeweight="1.74086mm"/>
            <v:line id="_x0000_s1296" style="position:absolute" from="6703,3515" to="6714,3515" strokecolor="#ebebeb" strokeweight=".1221mm"/>
            <v:line id="_x0000_s1295" style="position:absolute" from="6654,3189" to="6654,4004" strokecolor="#b385ff" strokeweight="1.74086mm"/>
            <v:line id="_x0000_s1294" style="position:absolute" from="6709,2838" to="6709,2852" strokecolor="#ebebeb" strokeweight=".19342mm"/>
            <v:line id="_x0000_s1293" style="position:absolute" from="6654,2435" to="6654,3189" strokecolor="#00a6ff" strokeweight="1.74086mm"/>
            <v:line id="_x0000_s1292" style="position:absolute" from="6703,2175" to="6714,2175" strokecolor="#ebebeb" strokeweight=".1221mm"/>
            <v:line id="_x0000_s1291" style="position:absolute" from="6654,1945" to="6654,2435" strokecolor="#00bade" strokeweight="1.74086mm"/>
            <v:line id="_x0000_s1290" style="position:absolute" from="6654,1601" to="6654,1945" strokecolor="#00c1a7" strokeweight="1.74086mm"/>
            <v:line id="_x0000_s1289" style="position:absolute" from="6709,1498" to="6709,1512" strokecolor="#ebebeb" strokeweight=".19342mm"/>
            <v:line id="_x0000_s1288" style="position:absolute" from="6654,1389" to="6654,1601" strokecolor="#00bd5c" strokeweight="1.74086mm"/>
            <v:line id="_x0000_s1287" style="position:absolute" from="6654,1240" to="6654,1389" strokecolor="#64b200" strokeweight="1.74086mm"/>
            <v:rect id="_x0000_s1286" style="position:absolute;left:6604;top:1177;width:99;height:64" fillcolor="#aea200" stroked="f"/>
            <v:rect id="_x0000_s1285" style="position:absolute;left:6604;top:1145;width:99;height:32" fillcolor="#db8e00" stroked="f"/>
            <v:rect id="_x0000_s1284" style="position:absolute;left:6604;top:1129;width:99;height:16" fillcolor="#f8766d" stroked="f"/>
            <v:line id="_x0000_s1283" style="position:absolute" from="6813,4854" to="6824,4854" strokecolor="#ebebeb" strokeweight=".1221mm"/>
            <v:line id="_x0000_s1282" style="position:absolute" from="6764,4802" to="6764,5524" strokecolor="#ff63b6" strokeweight="1.74086mm"/>
            <v:line id="_x0000_s1281" style="position:absolute" from="6813,4184" to="6824,4184" strokecolor="#ebebeb" strokeweight=".19342mm"/>
            <v:line id="_x0000_s1280" style="position:absolute" from="6764,3987" to="6764,4802" strokecolor="#ef67eb" strokeweight="1.74086mm"/>
            <v:line id="_x0000_s1279" style="position:absolute" from="6813,3515" to="6824,3515" strokecolor="#ebebeb" strokeweight=".1221mm"/>
            <v:line id="_x0000_s1278" style="position:absolute" from="6764,3176" to="6764,3987" strokecolor="#b385ff" strokeweight="1.74086mm"/>
            <v:line id="_x0000_s1277" style="position:absolute" from="6813,2845" to="6824,2845" strokecolor="#ebebeb" strokeweight=".19342mm"/>
            <v:line id="_x0000_s1276" style="position:absolute" from="6764,2415" to="6764,3176" strokecolor="#00a6ff" strokeweight="1.74086mm"/>
            <v:line id="_x0000_s1275" style="position:absolute" from="6813,2175" to="6824,2175" strokecolor="#ebebeb" strokeweight=".1221mm"/>
            <v:line id="_x0000_s1274" style="position:absolute" from="6764,1907" to="6764,2415" strokecolor="#00bade" strokeweight="1.74086mm"/>
            <v:line id="_x0000_s1273" style="position:absolute" from="6813,1505" to="6934,1505" strokecolor="#ebebeb" strokeweight=".19342mm"/>
            <v:line id="_x0000_s1272" style="position:absolute" from="6764,1554" to="6764,1907" strokecolor="#00c1a7" strokeweight="1.74086mm"/>
            <v:line id="_x0000_s1271" style="position:absolute" from="6764,1333" to="6764,1554" strokecolor="#00bd5c" strokeweight="1.74086mm"/>
            <v:line id="_x0000_s1270" style="position:absolute" from="6764,1181" to="6764,1333" strokecolor="#64b200" strokeweight="1.74086mm"/>
            <v:rect id="_x0000_s1269" style="position:absolute;left:6714;top:1115;width:99;height:66" fillcolor="#aea200" stroked="f"/>
            <v:rect id="_x0000_s1268" style="position:absolute;left:6714;top:1083;width:99;height:33" fillcolor="#db8e00" stroked="f"/>
            <v:rect id="_x0000_s1267" style="position:absolute;left:6714;top:1067;width:99;height:16" fillcolor="#f8766d" stroked="f"/>
            <v:line id="_x0000_s1266" style="position:absolute" from="6923,4854" to="6934,4854" strokecolor="#ebebeb" strokeweight=".1221mm"/>
            <v:line id="_x0000_s1265" style="position:absolute" from="6873,4795" to="6873,5524" strokecolor="#ff63b6" strokeweight="1.74086mm"/>
            <v:line id="_x0000_s1264" style="position:absolute" from="6923,4184" to="6934,4184" strokecolor="#ebebeb" strokeweight=".19342mm"/>
            <v:line id="_x0000_s1263" style="position:absolute" from="6873,3968" to="6873,4795" strokecolor="#ef67eb" strokeweight="1.74086mm"/>
            <v:line id="_x0000_s1262" style="position:absolute" from="6923,3515" to="6934,3515" strokecolor="#ebebeb" strokeweight=".1221mm"/>
            <v:line id="_x0000_s1261" style="position:absolute" from="6873,3163" to="6873,3968" strokecolor="#b385ff" strokeweight="1.74086mm"/>
            <v:line id="_x0000_s1260" style="position:absolute" from="6923,2845" to="6934,2845" strokecolor="#ebebeb" strokeweight=".19342mm"/>
            <v:line id="_x0000_s1259" style="position:absolute" from="6873,2396" to="6873,3163" strokecolor="#00a6ff" strokeweight="1.74086mm"/>
            <v:line id="_x0000_s1258" style="position:absolute" from="6923,2175" to="6934,2175" strokecolor="#ebebeb" strokeweight=".1221mm"/>
            <v:line id="_x0000_s1257" style="position:absolute" from="6873,1872" to="6873,2396" strokecolor="#00bade" strokeweight="1.74086mm"/>
            <v:line id="_x0000_s1256" style="position:absolute" from="6873,1510" to="6873,1872" strokecolor="#00c1a7" strokeweight="1.74086mm"/>
            <v:line id="_x0000_s1255" style="position:absolute" from="6873,1279" to="6873,1510" strokecolor="#00bd5c" strokeweight="1.74086mm"/>
            <v:line id="_x0000_s1254" style="position:absolute" from="6873,1124" to="6873,1279" strokecolor="#64b200" strokeweight="1.74086mm"/>
            <v:rect id="_x0000_s1253" style="position:absolute;left:6824;top:1056;width:99;height:68" fillcolor="#aea200" stroked="f"/>
            <v:rect id="_x0000_s1252" style="position:absolute;left:6824;top:1023;width:99;height:33" fillcolor="#db8e00" stroked="f"/>
            <v:rect id="_x0000_s1251" style="position:absolute;left:6824;top:1008;width:99;height:16" fillcolor="#f8766d" stroked="f"/>
            <v:line id="_x0000_s1250" style="position:absolute" from="7033,4854" to="7044,4854" strokecolor="#ebebeb" strokeweight=".1221mm"/>
            <v:line id="_x0000_s1249" style="position:absolute" from="6983,4788" to="6983,5524" strokecolor="#ff63b6" strokeweight="1.74086mm"/>
            <v:line id="_x0000_s1248" style="position:absolute" from="7033,4184" to="7044,4184" strokecolor="#ebebeb" strokeweight=".19342mm"/>
            <v:line id="_x0000_s1247" style="position:absolute" from="6983,3945" to="6983,4788" strokecolor="#ef67eb" strokeweight="1.74086mm"/>
            <v:line id="_x0000_s1246" style="position:absolute" from="7033,3515" to="7044,3515" strokecolor="#ebebeb" strokeweight=".1221mm"/>
            <v:line id="_x0000_s1245" style="position:absolute" from="6983,3148" to="6983,3945" strokecolor="#b385ff" strokeweight="1.74086mm"/>
            <v:line id="_x0000_s1244" style="position:absolute" from="7033,2845" to="7044,2845" strokecolor="#ebebeb" strokeweight=".19342mm"/>
            <v:line id="_x0000_s1243" style="position:absolute" from="6983,2377" to="6983,3148" strokecolor="#00a6ff" strokeweight="1.74086mm"/>
            <v:line id="_x0000_s1242" style="position:absolute" from="7033,2175" to="7044,2175" strokecolor="#ebebeb" strokeweight=".1221mm"/>
            <v:line id="_x0000_s1241" style="position:absolute" from="6983,1838" to="6983,2378" strokecolor="#00bade" strokeweight="1.74086mm"/>
            <v:line id="_x0000_s1240" style="position:absolute" from="7033,1505" to="7044,1505" strokecolor="#ebebeb" strokeweight=".19342mm"/>
            <v:line id="_x0000_s1239" style="position:absolute" from="6983,1467" to="6983,1838" strokecolor="#00c1a7" strokeweight="1.74086mm"/>
            <v:line id="_x0000_s1238" style="position:absolute" from="6983,1227" to="6983,1467" strokecolor="#00bd5c" strokeweight="1.74086mm"/>
            <v:line id="_x0000_s1237" style="position:absolute" from="6983,1068" to="6983,1227" strokecolor="#64b200" strokeweight="1.74086mm"/>
            <v:rect id="_x0000_s1236" style="position:absolute;left:6933;top:997;width:99;height:71" fillcolor="#aea200" stroked="f"/>
            <v:rect id="_x0000_s1235" style="position:absolute;left:6933;top:965;width:99;height:33" fillcolor="#db8e00" stroked="f"/>
            <v:rect id="_x0000_s1234" style="position:absolute;left:6933;top:949;width:99;height:16" fillcolor="#f8766d" stroked="f"/>
            <v:line id="_x0000_s1233" style="position:absolute" from="7093,4781" to="7093,5524" strokecolor="#ff63b6" strokeweight="1.74086mm"/>
            <v:line id="_x0000_s1232" style="position:absolute" from="7093,3921" to="7093,4781" strokecolor="#ef67eb" strokeweight="1.74086mm"/>
            <v:line id="_x0000_s1231" style="position:absolute" from="7093,3129" to="7093,3921" strokecolor="#b385ff" strokeweight="1.74086mm"/>
            <v:line id="_x0000_s1230" style="position:absolute" from="7093,2358" to="7093,3129" strokecolor="#00a6ff" strokeweight="1.74086mm"/>
            <v:line id="_x0000_s1229" style="position:absolute" from="7093,1806" to="7093,2358" strokecolor="#00bade" strokeweight="1.74086mm"/>
            <v:line id="_x0000_s1228" style="position:absolute" from="7093,1425" to="7093,1806" strokecolor="#00c1a7" strokeweight="1.74086mm"/>
            <v:line id="_x0000_s1227" style="position:absolute" from="7093,1175" to="7093,1425" strokecolor="#00bd5c" strokeweight="1.74086mm"/>
            <v:line id="_x0000_s1226" style="position:absolute" from="7093,1012" to="7093,1175" strokecolor="#64b200" strokeweight="1.74086mm"/>
            <v:rect id="_x0000_s1225" style="position:absolute;left:7043;top:939;width:99;height:74" fillcolor="#aea200" stroked="f"/>
            <v:rect id="_x0000_s1224" style="position:absolute;left:7043;top:906;width:99;height:33" fillcolor="#db8e00" stroked="f"/>
            <v:rect id="_x0000_s1223" style="position:absolute;left:7043;top:890;width:99;height:16" fillcolor="#f8766d" stroked="f"/>
            <v:line id="_x0000_s1222" style="position:absolute" from="7252,4854" to="7263,4854" strokecolor="#ebebeb" strokeweight=".1221mm"/>
            <v:line id="_x0000_s1221" style="position:absolute" from="7203,4773" to="7203,5524" strokecolor="#ff63b6" strokeweight="1.74086mm"/>
            <v:line id="_x0000_s1220" style="position:absolute" from="7252,4184" to="7263,4184" strokecolor="#ebebeb" strokeweight=".19342mm"/>
            <v:line id="_x0000_s1219" style="position:absolute" from="7203,3898" to="7203,4773" strokecolor="#ef67eb" strokeweight="1.74086mm"/>
            <v:line id="_x0000_s1218" style="position:absolute" from="7252,3515" to="7263,3515" strokecolor="#ebebeb" strokeweight=".1221mm"/>
            <v:line id="_x0000_s1217" style="position:absolute" from="7203,3106" to="7203,3898" strokecolor="#b385ff" strokeweight="1.74086mm"/>
            <v:line id="_x0000_s1216" style="position:absolute" from="7252,2845" to="7263,2845" strokecolor="#ebebeb" strokeweight=".19342mm"/>
            <v:line id="_x0000_s1215" style="position:absolute" from="7203,2336" to="7203,3106" strokecolor="#00a6ff" strokeweight="1.74086mm"/>
            <v:line id="_x0000_s1214" style="position:absolute" from="7252,2175" to="7263,2175" strokecolor="#ebebeb" strokeweight=".1221mm"/>
            <v:line id="_x0000_s1213" style="position:absolute" from="7203,1773" to="7203,2336" strokecolor="#00bade" strokeweight="1.74086mm"/>
            <v:line id="_x0000_s1212" style="position:absolute" from="7252,1505" to="7263,1505" strokecolor="#ebebeb" strokeweight=".19342mm"/>
            <v:line id="_x0000_s1211" style="position:absolute" from="7203,1384" to="7203,1773" strokecolor="#00c1a7" strokeweight="1.74086mm"/>
            <v:line id="_x0000_s1210" style="position:absolute" from="7203,1123" to="7203,1384" strokecolor="#00bd5c" strokeweight="1.74086mm"/>
            <v:line id="_x0000_s1209" style="position:absolute" from="7203,956" to="7203,1123" strokecolor="#64b200" strokeweight="1.74086mm"/>
            <v:rect id="_x0000_s1208" style="position:absolute;left:7153;top:879;width:99;height:77" fillcolor="#aea200" stroked="f"/>
            <v:rect id="_x0000_s1207" style="position:absolute;left:7153;top:847;width:99;height:33" fillcolor="#db8e00" stroked="f"/>
            <v:rect id="_x0000_s1206" style="position:absolute;left:7153;top:830;width:99;height:17" fillcolor="#f8766d" stroked="f"/>
            <v:line id="_x0000_s1205" style="position:absolute" from="7362,4854" to="7373,4854" strokecolor="#ebebeb" strokeweight=".1221mm"/>
            <v:line id="_x0000_s1204" style="position:absolute" from="7312,4766" to="7312,5524" strokecolor="#ff63b6" strokeweight="1.74086mm"/>
            <v:line id="_x0000_s1203" style="position:absolute" from="7362,4184" to="7373,4184" strokecolor="#ebebeb" strokeweight=".19342mm"/>
            <v:line id="_x0000_s1202" style="position:absolute" from="7312,3875" to="7312,4766" strokecolor="#ef67eb" strokeweight="1.74086mm"/>
            <v:line id="_x0000_s1201" style="position:absolute" from="7362,3515" to="7373,3515" strokecolor="#ebebeb" strokeweight=".1221mm"/>
            <v:line id="_x0000_s1200" style="position:absolute" from="7312,3076" to="7312,3875" strokecolor="#b385ff" strokeweight="1.74086mm"/>
            <v:line id="_x0000_s1199" style="position:absolute" from="7362,2845" to="7373,2845" strokecolor="#ebebeb" strokeweight=".19342mm"/>
            <v:line id="_x0000_s1198" style="position:absolute" from="7312,2309" to="7312,3076" strokecolor="#00a6ff" strokeweight="1.74086mm"/>
            <v:line id="_x0000_s1197" style="position:absolute" from="7362,2175" to="7373,2175" strokecolor="#ebebeb" strokeweight=".1221mm"/>
            <v:line id="_x0000_s1196" style="position:absolute" from="7312,1738" to="7312,2309" strokecolor="#00bade" strokeweight="1.74086mm"/>
            <v:line id="_x0000_s1195" style="position:absolute" from="7362,1505" to="7373,1505" strokecolor="#ebebeb" strokeweight=".19342mm"/>
            <v:line id="_x0000_s1194" style="position:absolute" from="7312,1340" to="7312,1738" strokecolor="#00c1a7" strokeweight="1.74086mm"/>
            <v:line id="_x0000_s1193" style="position:absolute" from="7312,1068" to="7312,1340" strokecolor="#00bd5c" strokeweight="1.74086mm"/>
            <v:line id="_x0000_s1192" style="position:absolute" from="7312,897" to="7312,1068" strokecolor="#64b200" strokeweight="1.74086mm"/>
            <v:rect id="_x0000_s1191" style="position:absolute;left:7262;top:817;width:99;height:80" fillcolor="#aea200" stroked="f"/>
            <v:rect id="_x0000_s1190" style="position:absolute;left:7262;top:784;width:99;height:34" fillcolor="#db8e00" stroked="f"/>
            <v:rect id="_x0000_s1189" style="position:absolute;left:7262;top:767;width:99;height:17" fillcolor="#f8766d" stroked="f"/>
            <v:line id="_x0000_s1188" style="position:absolute" from="7472,4854" to="7483,4854" strokecolor="#ebebeb" strokeweight=".1221mm"/>
            <v:line id="_x0000_s1187" style="position:absolute" from="7422,4757" to="7422,5524" strokecolor="#ff63b6" strokeweight="1.74086mm"/>
            <v:line id="_x0000_s1186" style="position:absolute" from="7472,4184" to="7483,4184" strokecolor="#ebebeb" strokeweight=".19342mm"/>
            <v:line id="_x0000_s1185" style="position:absolute" from="7422,3854" to="7422,4758" strokecolor="#ef67eb" strokeweight="1.74086mm"/>
            <v:line id="_x0000_s1184" style="position:absolute" from="7472,3515" to="7483,3515" strokecolor="#ebebeb" strokeweight=".1221mm"/>
            <v:line id="_x0000_s1183" style="position:absolute" from="7422,3042" to="7422,3854" strokecolor="#b385ff" strokeweight="1.74086mm"/>
            <v:line id="_x0000_s1182" style="position:absolute" from="7472,2845" to="7483,2845" strokecolor="#ebebeb" strokeweight=".19342mm"/>
            <v:line id="_x0000_s1181" style="position:absolute" from="7422,2280" to="7422,3042" strokecolor="#00a6ff" strokeweight="1.74086mm"/>
            <v:line id="_x0000_s1180" style="position:absolute" from="7472,2175" to="7483,2175" strokecolor="#ebebeb" strokeweight=".1221mm"/>
            <v:line id="_x0000_s1179" style="position:absolute" from="7422,1704" to="7422,2280" strokecolor="#00bade" strokeweight="1.74086mm"/>
            <v:line id="_x0000_s1178" style="position:absolute" from="7472,1505" to="7483,1505" strokecolor="#ebebeb" strokeweight=".19342mm"/>
            <v:line id="_x0000_s1177" style="position:absolute" from="7422,1296" to="7422,1704" strokecolor="#00c1a7" strokeweight="1.74086mm"/>
            <v:line id="_x0000_s1176" style="position:absolute" from="7422,1013" to="7422,1296" strokecolor="#00bd5c" strokeweight="1.74086mm"/>
            <v:line id="_x0000_s1175" style="position:absolute" from="7422,837" to="7422,1013" strokecolor="#64b200" strokeweight="1.74086mm"/>
            <v:rect id="_x0000_s1174" style="position:absolute;left:7372;top:754;width:99;height:84" fillcolor="#aea200" stroked="f"/>
            <v:rect id="_x0000_s1173" style="position:absolute;left:7372;top:720;width:99;height:34" fillcolor="#db8e00" stroked="f"/>
            <v:rect id="_x0000_s1172" style="position:absolute;left:7372;top:703;width:99;height:17" fillcolor="#f8766d" stroked="f"/>
            <v:line id="_x0000_s1171" style="position:absolute" from="7581,4854" to="7592,4854" strokecolor="#ebebeb" strokeweight=".1221mm"/>
            <v:line id="_x0000_s1170" style="position:absolute" from="7532,4749" to="7532,5524" strokecolor="#ff63b6" strokeweight="1.74086mm"/>
            <v:line id="_x0000_s1169" style="position:absolute" from="7581,4184" to="7592,4184" strokecolor="#ebebeb" strokeweight=".19342mm"/>
            <v:line id="_x0000_s1168" style="position:absolute" from="7532,3832" to="7532,4749" strokecolor="#ef67eb" strokeweight="1.74086mm"/>
            <v:line id="_x0000_s1167" style="position:absolute" from="7581,3515" to="7592,3515" strokecolor="#ebebeb" strokeweight=".1221mm"/>
            <v:line id="_x0000_s1166" style="position:absolute" from="7532,3004" to="7532,3832" strokecolor="#b385ff" strokeweight="1.74086mm"/>
            <v:line id="_x0000_s1165" style="position:absolute" from="7581,2175" to="7592,2175" strokecolor="#ebebeb" strokeweight=".1221mm"/>
            <v:line id="_x0000_s1164" style="position:absolute" from="7581,2845" to="7592,2845" strokecolor="#ebebeb" strokeweight=".19342mm"/>
            <v:line id="_x0000_s1163" style="position:absolute" from="7532,2247" to="7532,3004" strokecolor="#00a6ff" strokeweight="1.74086mm"/>
            <v:line id="_x0000_s1162" style="position:absolute" from="7532,1667" to="7532,2247" strokecolor="#00bade" strokeweight="1.74086mm"/>
            <v:line id="_x0000_s1161" style="position:absolute" from="7587,1499" to="7587,1510" strokecolor="#ebebeb" strokeweight=".19342mm"/>
            <v:line id="_x0000_s1160" style="position:absolute" from="7532,1252" to="7532,1667" strokecolor="#00c1a7" strokeweight="1.74086mm"/>
            <v:line id="_x0000_s1159" style="position:absolute" from="7532,957" to="7532,1252" strokecolor="#00bd5c" strokeweight="1.74086mm"/>
            <v:line id="_x0000_s1158" style="position:absolute" from="7581,835" to="7592,835" strokecolor="#ebebeb" strokeweight=".1221mm"/>
            <v:line id="_x0000_s1157" style="position:absolute" from="7532,777" to="7532,957" strokecolor="#64b200" strokeweight="1.74086mm"/>
            <v:rect id="_x0000_s1156" style="position:absolute;left:7482;top:689;width:99;height:88" fillcolor="#aea200" stroked="f"/>
            <v:rect id="_x0000_s1155" style="position:absolute;left:7482;top:654;width:99;height:35" fillcolor="#db8e00" stroked="f"/>
            <v:rect id="_x0000_s1154" style="position:absolute;left:7482;top:638;width:99;height:17" fillcolor="#f8766d" stroked="f"/>
            <v:line id="_x0000_s1153" style="position:absolute" from="7642,4741" to="7642,5524" strokecolor="#ff63b6" strokeweight="1.74086mm"/>
            <v:line id="_x0000_s1152" style="position:absolute" from="7642,3811" to="7642,4741" strokecolor="#ef67eb" strokeweight="1.74086mm"/>
            <v:line id="_x0000_s1151" style="position:absolute" from="7642,2965" to="7642,3811" strokecolor="#b385ff" strokeweight="1.74086mm"/>
            <v:line id="_x0000_s1150" style="position:absolute" from="7642,2211" to="7642,2965" strokecolor="#00a6ff" strokeweight="1.74086mm"/>
            <v:line id="_x0000_s1149" style="position:absolute" from="7642,1630" to="7642,2211" strokecolor="#00bade" strokeweight="1.74086mm"/>
            <v:line id="_x0000_s1148" style="position:absolute" from="7642,1207" to="7642,1630" strokecolor="#00c1a7" strokeweight="1.74086mm"/>
            <v:line id="_x0000_s1147" style="position:absolute" from="7642,901" to="7642,1207" strokecolor="#00bd5c" strokeweight="1.74086mm"/>
            <v:line id="_x0000_s1146" style="position:absolute" from="7642,715" to="7642,901" strokecolor="#64b200" strokeweight="1.74086mm"/>
            <v:rect id="_x0000_s1145" style="position:absolute;left:7592;top:624;width:99;height:91" fillcolor="#aea200" stroked="f"/>
            <v:rect id="_x0000_s1144" style="position:absolute;left:7592;top:589;width:99;height:36" fillcolor="#db8e00" stroked="f"/>
            <v:rect id="_x0000_s1143" style="position:absolute;left:7592;top:571;width:99;height:18" fillcolor="#f8766d" stroked="f"/>
            <v:line id="_x0000_s1142" style="position:absolute" from="7801,4854" to="7812,4854" strokecolor="#ebebeb" strokeweight=".1221mm"/>
            <v:line id="_x0000_s1141" style="position:absolute" from="7751,4732" to="7751,5524" strokecolor="#ff63b6" strokeweight="1.74086mm"/>
            <v:line id="_x0000_s1140" style="position:absolute" from="7801,4184" to="7812,4184" strokecolor="#ebebeb" strokeweight=".19342mm"/>
            <v:line id="_x0000_s1139" style="position:absolute" from="7751,3790" to="7751,4732" strokecolor="#ef67eb" strokeweight="1.74086mm"/>
            <v:line id="_x0000_s1138" style="position:absolute" from="7801,3515" to="7812,3515" strokecolor="#ebebeb" strokeweight=".1221mm"/>
            <v:line id="_x0000_s1137" style="position:absolute" from="7751,2927" to="7751,3790" strokecolor="#b385ff" strokeweight="1.74086mm"/>
            <v:line id="_x0000_s1136" style="position:absolute" from="7801,2175" to="7812,2175" strokecolor="#ebebeb" strokeweight=".1221mm"/>
            <v:line id="_x0000_s1135" style="position:absolute" from="7801,2845" to="7812,2845" strokecolor="#ebebeb" strokeweight=".19342mm"/>
            <v:line id="_x0000_s1134" style="position:absolute" from="7751,2171" to="7751,2927" strokecolor="#00a6ff" strokeweight="1.74086mm"/>
            <v:line id="_x0000_s1133" style="position:absolute" from="7751,1590" to="7751,2171" strokecolor="#00bade" strokeweight="1.74086mm"/>
            <v:line id="_x0000_s1132" style="position:absolute" from="7801,1505" to="7812,1505" strokecolor="#ebebeb" strokeweight=".19342mm"/>
            <v:line id="_x0000_s1131" style="position:absolute" from="7751,1162" to="7751,1590" strokecolor="#00c1a7" strokeweight="1.74086mm"/>
            <v:line id="_x0000_s1130" style="position:absolute" from="7801,835" to="7812,835" strokecolor="#ebebeb" strokeweight=".1221mm"/>
            <v:line id="_x0000_s1129" style="position:absolute" from="7751,845" to="7751,1162" strokecolor="#00bd5c" strokeweight="1.74086mm"/>
            <v:line id="_x0000_s1128" style="position:absolute" from="7751,654" to="7751,845" strokecolor="#64b200" strokeweight="1.74086mm"/>
            <v:rect id="_x0000_s1127" style="position:absolute;left:7701;top:558;width:99;height:96" fillcolor="#aea200" stroked="f"/>
            <v:rect id="_x0000_s1126" style="position:absolute;left:7701;top:522;width:99;height:37" fillcolor="#db8e00" stroked="f"/>
            <v:rect id="_x0000_s1125" style="position:absolute;left:7701;top:505;width:99;height:18" fillcolor="#f8766d" stroked="f"/>
            <v:line id="_x0000_s1124" style="position:absolute" from="7911,4854" to="7922,4854" strokecolor="#ebebeb" strokeweight=".1221mm"/>
            <v:line id="_x0000_s1123" style="position:absolute" from="7861,4724" to="7861,5524" strokecolor="#ff63b6" strokeweight="1.74086mm"/>
            <v:line id="_x0000_s1122" style="position:absolute" from="7911,4184" to="7922,4184" strokecolor="#ebebeb" strokeweight=".19342mm"/>
            <v:line id="_x0000_s1121" style="position:absolute" from="7861,3769" to="7861,4724" strokecolor="#ef67eb" strokeweight="1.74086mm"/>
            <v:line id="_x0000_s1120" style="position:absolute" from="7911,3515" to="7922,3515" strokecolor="#ebebeb" strokeweight=".1221mm"/>
            <v:line id="_x0000_s1119" style="position:absolute" from="7911,2845" to="7922,2845" strokecolor="#ebebeb" strokeweight=".19342mm"/>
            <v:line id="_x0000_s1118" style="position:absolute" from="7861,2891" to="7861,3769" strokecolor="#b385ff" strokeweight="1.74086mm"/>
            <v:line id="_x0000_s1117" style="position:absolute" from="7911,2175" to="7922,2175" strokecolor="#ebebeb" strokeweight=".1221mm"/>
            <v:line id="_x0000_s1116" style="position:absolute" from="7861,2128" to="7861,2891" strokecolor="#00a6ff" strokeweight="1.74086mm"/>
            <v:line id="_x0000_s1115" style="position:absolute" from="7911,1505" to="8031,1505" strokecolor="#ebebeb" strokeweight=".19342mm"/>
            <v:line id="_x0000_s1114" style="position:absolute" from="7861,1549" to="7861,2128" strokecolor="#00bade" strokeweight="1.74086mm"/>
            <v:line id="_x0000_s1113" style="position:absolute" from="7861,1117" to="7861,1549" strokecolor="#00c1a7" strokeweight="1.74086mm"/>
            <v:line id="_x0000_s1112" style="position:absolute" from="7911,835" to="7922,835" strokecolor="#ebebeb" strokeweight=".1221mm"/>
            <v:line id="_x0000_s1111" style="position:absolute" from="7861,789" to="7861,1117" strokecolor="#00bd5c" strokeweight="1.74086mm"/>
            <v:line id="_x0000_s1110" style="position:absolute" from="7861,593" to="7861,789" strokecolor="#64b200" strokeweight="1.74086mm"/>
            <v:rect id="_x0000_s1109" style="position:absolute;left:7811;top:493;width:99;height:100" fillcolor="#aea200" stroked="f"/>
            <v:rect id="_x0000_s1108" style="position:absolute;left:7811;top:456;width:99;height:38" fillcolor="#db8e00" stroked="f"/>
            <v:rect id="_x0000_s1107" style="position:absolute;left:7811;top:438;width:99;height:18" fillcolor="#f8766d" stroked="f"/>
            <v:line id="_x0000_s1106" style="position:absolute" from="8020,4854" to="8031,4854" strokecolor="#ebebeb" strokeweight=".1221mm"/>
            <v:line id="_x0000_s1105" style="position:absolute" from="7971,4716" to="7971,5524" strokecolor="#ff63b6" strokeweight="1.74086mm"/>
            <v:line id="_x0000_s1104" style="position:absolute" from="8020,4184" to="8031,4184" strokecolor="#ebebeb" strokeweight=".19342mm"/>
            <v:line id="_x0000_s1103" style="position:absolute" from="7971,3748" to="7971,4716" strokecolor="#ef67eb" strokeweight="1.74086mm"/>
            <v:line id="_x0000_s1102" style="position:absolute" from="8020,3515" to="8031,3515" strokecolor="#ebebeb" strokeweight=".1221mm"/>
            <v:line id="_x0000_s1101" style="position:absolute" from="8020,2845" to="8031,2845" strokecolor="#ebebeb" strokeweight=".19342mm"/>
            <v:line id="_x0000_s1100" style="position:absolute" from="7971,2855" to="7971,3748" strokecolor="#b385ff" strokeweight="1.74086mm"/>
            <v:line id="_x0000_s1099" style="position:absolute" from="8020,2175" to="8031,2175" strokecolor="#ebebeb" strokeweight=".1221mm"/>
            <v:line id="_x0000_s1098" style="position:absolute" from="7971,2082" to="7971,2855" strokecolor="#00a6ff" strokeweight="1.74086mm"/>
            <v:line id="_x0000_s1097" style="position:absolute" from="7971,1505" to="7971,2082" strokecolor="#00bade" strokeweight="1.74086mm"/>
            <v:line id="_x0000_s1096" style="position:absolute" from="7971,1071" to="7971,1505" strokecolor="#00c1a7" strokeweight="1.74086mm"/>
            <v:line id="_x0000_s1095" style="position:absolute" from="8020,835" to="8031,835" strokecolor="#ebebeb" strokeweight=".1221mm"/>
            <v:line id="_x0000_s1094" style="position:absolute" from="7971,734" to="7971,1071" strokecolor="#00bd5c" strokeweight="1.74086mm"/>
            <v:line id="_x0000_s1093" style="position:absolute" from="7971,531" to="7971,734" strokecolor="#64b200" strokeweight="1.74086mm"/>
            <v:rect id="_x0000_s1092" style="position:absolute;left:7921;top:427;width:99;height:104" fillcolor="#aea200" stroked="f"/>
            <v:rect id="_x0000_s1091" style="position:absolute;left:7921;top:389;width:99;height:39" fillcolor="#db8e00" stroked="f"/>
            <v:rect id="_x0000_s1090" style="position:absolute;left:7921;top:371;width:99;height:19" fillcolor="#f8766d" stroked="f"/>
            <v:line id="_x0000_s1089" style="position:absolute" from="8130,4854" to="8141,4854" strokecolor="#ebebeb" strokeweight=".1221mm"/>
            <v:line id="_x0000_s1088" style="position:absolute" from="8081,4708" to="8081,5524" strokecolor="#ff63b6" strokeweight="1.74086mm"/>
            <v:line id="_x0000_s1087" style="position:absolute" from="8130,4184" to="8141,4184" strokecolor="#ebebeb" strokeweight=".19342mm"/>
            <v:line id="_x0000_s1086" style="position:absolute" from="8081,3727" to="8081,4708" strokecolor="#ef67eb" strokeweight="1.74086mm"/>
            <v:line id="_x0000_s1085" style="position:absolute" from="8130,3515" to="8141,3515" strokecolor="#ebebeb" strokeweight=".1221mm"/>
            <v:line id="_x0000_s1084" style="position:absolute" from="8130,2845" to="8141,2845" strokecolor="#ebebeb" strokeweight=".19342mm"/>
            <v:line id="_x0000_s1083" style="position:absolute" from="8081,2822" to="8081,3727" strokecolor="#b385ff" strokeweight="1.74086mm"/>
            <v:line id="_x0000_s1082" style="position:absolute" from="8130,2175" to="8141,2175" strokecolor="#ebebeb" strokeweight=".1221mm"/>
            <v:line id="_x0000_s1081" style="position:absolute" from="8081,2034" to="8081,2822" strokecolor="#00a6ff" strokeweight="1.74086mm"/>
            <v:line id="_x0000_s1080" style="position:absolute" from="8135,1499" to="8135,1510" strokecolor="#ebebeb" strokeweight=".19342mm"/>
            <v:line id="_x0000_s1079" style="position:absolute" from="8081,1461" to="8081,2034" strokecolor="#00bade" strokeweight="1.74086mm"/>
            <v:line id="_x0000_s1078" style="position:absolute" from="8081,1024" to="8081,1461" strokecolor="#00c1a7" strokeweight="1.74086mm"/>
            <v:line id="_x0000_s1077" style="position:absolute" from="8130,835" to="8141,835" strokecolor="#ebebeb" strokeweight=".1221mm"/>
            <v:line id="_x0000_s1076" style="position:absolute" from="8081,679" to="8081,1024" strokecolor="#00bd5c" strokeweight="1.74086mm"/>
            <v:line id="_x0000_s1075" style="position:absolute" from="8081,471" to="8081,679" strokecolor="#64b200" strokeweight="1.74086mm"/>
            <v:rect id="_x0000_s1074" style="position:absolute;left:8031;top:362;width:99;height:109" fillcolor="#aea200" stroked="f"/>
            <v:rect id="_x0000_s1073" style="position:absolute;left:8031;top:323;width:99;height:40" fillcolor="#db8e00" stroked="f"/>
            <v:rect id="_x0000_s1072" style="position:absolute;left:8031;top:304;width:99;height:19" fillcolor="#f8766d" stroked="f"/>
            <v:line id="_x0000_s1071" style="position:absolute" from="8190,4701" to="8190,5524" strokecolor="#ff63b6" strokeweight="1.74086mm"/>
            <v:line id="_x0000_s1070" style="position:absolute" from="8190,3708" to="8190,4701" strokecolor="#ef67eb" strokeweight="1.74086mm"/>
            <v:line id="_x0000_s1069" style="position:absolute" from="8190,2789" to="8190,3708" strokecolor="#b385ff" strokeweight="1.74086mm"/>
            <v:line id="_x0000_s1068" style="position:absolute" from="8190,1987" to="8190,2789" strokecolor="#00a6ff" strokeweight="1.74086mm"/>
            <v:line id="_x0000_s1067" style="position:absolute" from="8190,1414" to="8190,1987" strokecolor="#00bade" strokeweight="1.74086mm"/>
            <v:line id="_x0000_s1066" style="position:absolute" from="8190,978" to="8190,1415" strokecolor="#00c1a7" strokeweight="1.74086mm"/>
            <v:line id="_x0000_s1065" style="position:absolute" from="8190,625" to="8190,978" strokecolor="#00bd5c" strokeweight="1.74086mm"/>
            <v:line id="_x0000_s1064" style="position:absolute" from="8190,411" to="8190,625" strokecolor="#64b200" strokeweight="1.74086mm"/>
            <v:rect id="_x0000_s1063" style="position:absolute;left:8140;top:298;width:99;height:114" fillcolor="#aea200" stroked="f"/>
            <v:rect id="_x0000_s1062" style="position:absolute;left:8140;top:258;width:99;height:41" fillcolor="#db8e00" stroked="f"/>
            <v:rect id="_x0000_s1061" style="position:absolute;left:8140;top:239;width:99;height:19" fillcolor="#f8766d" stroked="f"/>
            <v:line id="_x0000_s1060" style="position:absolute" from="8300,4696" to="8300,5524" strokecolor="#ff63b6" strokeweight="1.74086mm"/>
            <v:line id="_x0000_s1059" style="position:absolute" from="8349,4184" to="8437,4184" strokecolor="#ebebeb" strokeweight=".19342mm"/>
            <v:line id="_x0000_s1058" style="position:absolute" from="8300,3690" to="8300,4696" strokecolor="#ef67eb" strokeweight="1.74086mm"/>
            <v:line id="_x0000_s1057" style="position:absolute" from="8349,3515" to="8437,3515" strokecolor="#ebebeb" strokeweight=".1221mm"/>
            <v:line id="_x0000_s1056" style="position:absolute" from="8349,2845" to="8437,2845" strokecolor="#ebebeb" strokeweight=".19342mm"/>
            <v:line id="_x0000_s1055" style="position:absolute" from="8300,2758" to="8300,3690" strokecolor="#b385ff" strokeweight="1.74086mm"/>
            <v:line id="_x0000_s1054" style="position:absolute" from="8349,2175" to="8437,2175" strokecolor="#ebebeb" strokeweight=".1221mm"/>
            <v:line id="_x0000_s1053" style="position:absolute" from="8300,1943" to="8300,2758" strokecolor="#00a6ff" strokeweight="1.74086mm"/>
            <v:line id="_x0000_s1052" style="position:absolute" from="8349,1505" to="8437,1505" strokecolor="#ebebeb" strokeweight=".19342mm"/>
            <v:line id="_x0000_s1051" style="position:absolute" from="8300,1368" to="8300,1943" strokecolor="#00bade" strokeweight="1.74086mm"/>
            <v:line id="_x0000_s1050" style="position:absolute" from="8300,931" to="8300,1368" strokecolor="#00c1a7" strokeweight="1.74086mm"/>
            <v:line id="_x0000_s1049" style="position:absolute" from="8349,835" to="8437,835" strokecolor="#ebebeb" strokeweight=".1221mm"/>
            <v:line id="_x0000_s1048" style="position:absolute" from="8300,573" to="8300,931" strokecolor="#00bd5c" strokeweight="1.74086mm"/>
            <v:line id="_x0000_s1047" style="position:absolute" from="8300,354" to="8300,573" strokecolor="#64b200" strokeweight="1.74086mm"/>
            <v:rect id="_x0000_s1046" style="position:absolute;left:8250;top:236;width:99;height:119" fillcolor="#aea200" stroked="f"/>
            <v:rect id="_x0000_s1045" style="position:absolute;left:8250;top:195;width:99;height:42" fillcolor="#db8e00" stroked="f"/>
            <v:rect id="_x0000_s1044" style="position:absolute;left:8250;top:175;width:99;height:20" fillcolor="#f8766d" stroked="f"/>
            <w10:wrap anchorx="page"/>
          </v:group>
        </w:pict>
      </w:r>
      <w:r w:rsidRPr="004854E7">
        <w:rPr>
          <w:rFonts w:ascii="Arial"/>
          <w:color w:val="4D4D4D"/>
          <w:w w:val="105"/>
          <w:sz w:val="11"/>
          <w:lang w:val="es-CO"/>
        </w:rPr>
        <w:t>8000</w:t>
      </w:r>
    </w:p>
    <w:p w14:paraId="66A17100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5A790209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6F5008D4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6C6FACFE" w14:textId="77777777" w:rsidR="003E28F0" w:rsidRPr="004854E7" w:rsidRDefault="003E28F0">
      <w:pPr>
        <w:pStyle w:val="Textoindependiente"/>
        <w:spacing w:before="6"/>
        <w:rPr>
          <w:rFonts w:ascii="Arial"/>
          <w:sz w:val="16"/>
          <w:lang w:val="es-CO"/>
        </w:rPr>
      </w:pPr>
    </w:p>
    <w:p w14:paraId="134C6F68" w14:textId="77777777" w:rsidR="003E28F0" w:rsidRPr="004854E7" w:rsidRDefault="003E28F0">
      <w:pPr>
        <w:rPr>
          <w:rFonts w:ascii="Arial"/>
          <w:sz w:val="16"/>
          <w:lang w:val="es-CO"/>
        </w:rPr>
        <w:sectPr w:rsidR="003E28F0" w:rsidRPr="004854E7">
          <w:headerReference w:type="default" r:id="rId44"/>
          <w:pgSz w:w="12240" w:h="15840"/>
          <w:pgMar w:top="1220" w:right="0" w:bottom="280" w:left="1720" w:header="959" w:footer="0" w:gutter="0"/>
          <w:cols w:space="720"/>
        </w:sectPr>
      </w:pPr>
    </w:p>
    <w:p w14:paraId="765AA83E" w14:textId="77777777" w:rsidR="003E28F0" w:rsidRPr="004854E7" w:rsidRDefault="004854E7">
      <w:pPr>
        <w:spacing w:before="103"/>
        <w:jc w:val="right"/>
        <w:rPr>
          <w:rFonts w:ascii="Arial"/>
          <w:sz w:val="11"/>
          <w:lang w:val="es-CO"/>
        </w:rPr>
      </w:pPr>
      <w:r>
        <w:pict w14:anchorId="10425EEF">
          <v:shape id="_x0000_s1042" type="#_x0000_t202" style="position:absolute;left:0;text-align:left;margin-left:177.75pt;margin-top:12.6pt;width:10.05pt;height:148.65pt;z-index:251691008;mso-position-horizontal-relative:page" filled="f" stroked="f">
            <v:textbox style="layout-flow:vertical;mso-layout-flow-alt:bottom-to-top" inset="0,0,0,0">
              <w:txbxContent>
                <w:p w14:paraId="2E4973D0" w14:textId="77777777" w:rsidR="004854E7" w:rsidRPr="004854E7" w:rsidRDefault="004854E7">
                  <w:pPr>
                    <w:spacing w:before="18"/>
                    <w:ind w:left="20"/>
                    <w:rPr>
                      <w:rFonts w:ascii="Arial" w:hAnsi="Arial"/>
                      <w:sz w:val="14"/>
                      <w:lang w:val="es-CO"/>
                    </w:rPr>
                  </w:pP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Proyección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de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población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privada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de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la</w:t>
                  </w:r>
                  <w:r w:rsidRPr="004854E7">
                    <w:rPr>
                      <w:rFonts w:ascii="Arial" w:hAnsi="Arial"/>
                      <w:spacing w:val="-12"/>
                      <w:w w:val="105"/>
                      <w:sz w:val="14"/>
                      <w:lang w:val="es-CO"/>
                    </w:rPr>
                    <w:t xml:space="preserve"> </w:t>
                  </w:r>
                  <w:r w:rsidRPr="004854E7">
                    <w:rPr>
                      <w:rFonts w:ascii="Arial" w:hAnsi="Arial"/>
                      <w:w w:val="105"/>
                      <w:sz w:val="14"/>
                      <w:lang w:val="es-CO"/>
                    </w:rPr>
                    <w:t>libertad</w:t>
                  </w:r>
                </w:p>
              </w:txbxContent>
            </v:textbox>
            <w10:wrap anchorx="page"/>
          </v:shape>
        </w:pict>
      </w:r>
      <w:r w:rsidRPr="004854E7">
        <w:rPr>
          <w:rFonts w:ascii="Arial"/>
          <w:color w:val="4D4D4D"/>
          <w:w w:val="105"/>
          <w:sz w:val="11"/>
          <w:lang w:val="es-CO"/>
        </w:rPr>
        <w:t>90000</w:t>
      </w:r>
    </w:p>
    <w:p w14:paraId="0EF54CF6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3962559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223B912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F7FDD8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7634749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6B285EC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9C896BC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F4B88A1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FC57CA0" w14:textId="77777777" w:rsidR="003E28F0" w:rsidRPr="004854E7" w:rsidRDefault="003E28F0">
      <w:pPr>
        <w:pStyle w:val="Textoindependiente"/>
        <w:spacing w:before="2"/>
        <w:rPr>
          <w:rFonts w:ascii="Arial"/>
          <w:sz w:val="16"/>
          <w:lang w:val="es-CO"/>
        </w:rPr>
      </w:pPr>
    </w:p>
    <w:p w14:paraId="064AF4CC" w14:textId="77777777" w:rsidR="003E28F0" w:rsidRPr="004854E7" w:rsidRDefault="004854E7">
      <w:pPr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60000</w:t>
      </w:r>
    </w:p>
    <w:p w14:paraId="049DF487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ABA9E48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45715B0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BE7B922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43B63008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3F5D8536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1CC4E73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5EA3F7D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6924A3F" w14:textId="77777777" w:rsidR="003E28F0" w:rsidRPr="004854E7" w:rsidRDefault="003E28F0">
      <w:pPr>
        <w:pStyle w:val="Textoindependiente"/>
        <w:spacing w:before="2"/>
        <w:rPr>
          <w:rFonts w:ascii="Arial"/>
          <w:sz w:val="16"/>
          <w:lang w:val="es-CO"/>
        </w:rPr>
      </w:pPr>
    </w:p>
    <w:p w14:paraId="45372755" w14:textId="77777777" w:rsidR="003E28F0" w:rsidRPr="004854E7" w:rsidRDefault="004854E7">
      <w:pPr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30000</w:t>
      </w:r>
    </w:p>
    <w:p w14:paraId="6FECB68D" w14:textId="77777777" w:rsidR="003E28F0" w:rsidRPr="004854E7" w:rsidRDefault="004854E7">
      <w:pPr>
        <w:pStyle w:val="Textoindependiente"/>
        <w:rPr>
          <w:rFonts w:ascii="Arial"/>
          <w:sz w:val="12"/>
          <w:lang w:val="es-CO"/>
        </w:rPr>
      </w:pPr>
      <w:r w:rsidRPr="004854E7">
        <w:rPr>
          <w:lang w:val="es-CO"/>
        </w:rPr>
        <w:br w:type="column"/>
      </w:r>
    </w:p>
    <w:p w14:paraId="672434C8" w14:textId="77777777" w:rsidR="003E28F0" w:rsidRPr="004854E7" w:rsidRDefault="003E28F0">
      <w:pPr>
        <w:pStyle w:val="Textoindependiente"/>
        <w:spacing w:before="11"/>
        <w:rPr>
          <w:rFonts w:ascii="Arial"/>
          <w:sz w:val="16"/>
          <w:lang w:val="es-CO"/>
        </w:rPr>
      </w:pPr>
    </w:p>
    <w:p w14:paraId="7309DCB5" w14:textId="77777777" w:rsidR="003E28F0" w:rsidRPr="004854E7" w:rsidRDefault="004854E7">
      <w:pPr>
        <w:ind w:right="38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6000</w:t>
      </w:r>
    </w:p>
    <w:p w14:paraId="5C64F5DA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28388DD4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CA5CB7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F7C7392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46A76DE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35ED96D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8C7D59B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555A7F30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0BCE3326" w14:textId="77777777" w:rsidR="003E28F0" w:rsidRPr="004854E7" w:rsidRDefault="003E28F0">
      <w:pPr>
        <w:pStyle w:val="Textoindependiente"/>
        <w:spacing w:before="6"/>
        <w:rPr>
          <w:rFonts w:ascii="Arial"/>
          <w:sz w:val="9"/>
          <w:lang w:val="es-CO"/>
        </w:rPr>
      </w:pPr>
    </w:p>
    <w:p w14:paraId="008D0310" w14:textId="77777777" w:rsidR="003E28F0" w:rsidRPr="004854E7" w:rsidRDefault="004854E7">
      <w:pPr>
        <w:ind w:right="38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4000</w:t>
      </w:r>
    </w:p>
    <w:p w14:paraId="3CBB3083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440F82A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B7D621C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429B9F2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FCF3070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6A820304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18BA917D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486C2481" w14:textId="77777777" w:rsidR="003E28F0" w:rsidRPr="004854E7" w:rsidRDefault="003E28F0">
      <w:pPr>
        <w:pStyle w:val="Textoindependiente"/>
        <w:rPr>
          <w:rFonts w:ascii="Arial"/>
          <w:sz w:val="12"/>
          <w:lang w:val="es-CO"/>
        </w:rPr>
      </w:pPr>
    </w:p>
    <w:p w14:paraId="77C13643" w14:textId="77777777" w:rsidR="003E28F0" w:rsidRPr="004854E7" w:rsidRDefault="003E28F0">
      <w:pPr>
        <w:pStyle w:val="Textoindependiente"/>
        <w:spacing w:before="6"/>
        <w:rPr>
          <w:rFonts w:ascii="Arial"/>
          <w:sz w:val="9"/>
          <w:lang w:val="es-CO"/>
        </w:rPr>
      </w:pPr>
    </w:p>
    <w:p w14:paraId="4A4B9A88" w14:textId="77777777" w:rsidR="003E28F0" w:rsidRPr="004854E7" w:rsidRDefault="004854E7">
      <w:pPr>
        <w:ind w:right="38"/>
        <w:jc w:val="right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2000</w:t>
      </w:r>
    </w:p>
    <w:p w14:paraId="5174265A" w14:textId="77777777" w:rsidR="003E28F0" w:rsidRPr="004854E7" w:rsidRDefault="004854E7">
      <w:pPr>
        <w:pStyle w:val="Textoindependiente"/>
        <w:rPr>
          <w:rFonts w:ascii="Arial"/>
          <w:sz w:val="16"/>
          <w:lang w:val="es-CO"/>
        </w:rPr>
      </w:pPr>
      <w:r w:rsidRPr="004854E7">
        <w:rPr>
          <w:lang w:val="es-CO"/>
        </w:rPr>
        <w:br w:type="column"/>
      </w:r>
    </w:p>
    <w:p w14:paraId="6FF02774" w14:textId="77777777" w:rsidR="003E28F0" w:rsidRPr="004854E7" w:rsidRDefault="003E28F0">
      <w:pPr>
        <w:pStyle w:val="Textoindependiente"/>
        <w:spacing w:before="11"/>
        <w:rPr>
          <w:rFonts w:ascii="Arial"/>
          <w:sz w:val="17"/>
          <w:lang w:val="es-CO"/>
        </w:rPr>
      </w:pPr>
    </w:p>
    <w:p w14:paraId="6B268865" w14:textId="77777777" w:rsidR="003E28F0" w:rsidRPr="004854E7" w:rsidRDefault="004854E7">
      <w:pPr>
        <w:ind w:left="1572" w:right="2726"/>
        <w:jc w:val="center"/>
        <w:rPr>
          <w:rFonts w:ascii="Arial"/>
          <w:sz w:val="14"/>
          <w:lang w:val="es-CO"/>
        </w:rPr>
      </w:pPr>
      <w:r w:rsidRPr="004854E7">
        <w:rPr>
          <w:rFonts w:ascii="Arial"/>
          <w:w w:val="105"/>
          <w:sz w:val="14"/>
          <w:lang w:val="es-CO"/>
        </w:rPr>
        <w:t>Edad</w:t>
      </w:r>
    </w:p>
    <w:p w14:paraId="404B8340" w14:textId="77777777" w:rsidR="003E28F0" w:rsidRPr="004854E7" w:rsidRDefault="004854E7">
      <w:pPr>
        <w:spacing w:before="78"/>
        <w:ind w:left="2066" w:right="2465"/>
        <w:jc w:val="center"/>
        <w:rPr>
          <w:rFonts w:ascii="Arial"/>
          <w:sz w:val="11"/>
          <w:lang w:val="es-CO"/>
        </w:rPr>
      </w:pPr>
      <w:r>
        <w:pict w14:anchorId="5D40A19B">
          <v:group id="_x0000_s1030" style="position:absolute;left:0;text-align:left;margin-left:433.4pt;margin-top:1.8pt;width:10.4pt;height:123.15pt;z-index:251689984;mso-position-horizontal-relative:page" coordorigin="8668,36" coordsize="208,2463">
            <v:rect id="_x0000_s1041" style="position:absolute;left:8667;top:35;width:208;height:208" fillcolor="#f8766d" stroked="f"/>
            <v:rect id="_x0000_s1040" style="position:absolute;left:8667;top:261;width:208;height:208" fillcolor="#db8e00" stroked="f"/>
            <v:rect id="_x0000_s1039" style="position:absolute;left:8667;top:486;width:208;height:208" fillcolor="#aea200" stroked="f"/>
            <v:rect id="_x0000_s1038" style="position:absolute;left:8667;top:712;width:208;height:208" fillcolor="#64b200" stroked="f"/>
            <v:rect id="_x0000_s1037" style="position:absolute;left:8667;top:937;width:208;height:208" fillcolor="#00bd5c" stroked="f"/>
            <v:rect id="_x0000_s1036" style="position:absolute;left:8667;top:1163;width:208;height:208" fillcolor="#00c1a7" stroked="f"/>
            <v:rect id="_x0000_s1035" style="position:absolute;left:8667;top:1389;width:208;height:208" fillcolor="#00bade" stroked="f"/>
            <v:rect id="_x0000_s1034" style="position:absolute;left:8667;top:1614;width:208;height:208" fillcolor="#00a6ff" stroked="f"/>
            <v:rect id="_x0000_s1033" style="position:absolute;left:8667;top:1840;width:208;height:208" fillcolor="#b385ff" stroked="f"/>
            <v:rect id="_x0000_s1032" style="position:absolute;left:8667;top:2065;width:208;height:208" fillcolor="#ef67eb" stroked="f"/>
            <v:rect id="_x0000_s1031" style="position:absolute;left:8667;top:2291;width:208;height:208" fillcolor="#ff63b6" stroked="f"/>
            <w10:wrap anchorx="page"/>
          </v:group>
        </w:pict>
      </w:r>
      <w:r w:rsidRPr="004854E7">
        <w:rPr>
          <w:rFonts w:ascii="Arial"/>
          <w:w w:val="105"/>
          <w:sz w:val="11"/>
          <w:lang w:val="es-CO"/>
        </w:rPr>
        <w:t>Mayor a 70</w:t>
      </w:r>
    </w:p>
    <w:p w14:paraId="2BF71222" w14:textId="77777777" w:rsidR="003E28F0" w:rsidRPr="004854E7" w:rsidRDefault="004854E7">
      <w:pPr>
        <w:spacing w:before="100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65 −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69</w:t>
      </w:r>
    </w:p>
    <w:p w14:paraId="407F5AB3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60 −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64</w:t>
      </w:r>
    </w:p>
    <w:p w14:paraId="70C74F47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55 −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59</w:t>
      </w:r>
    </w:p>
    <w:p w14:paraId="29395739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50 −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54</w:t>
      </w:r>
    </w:p>
    <w:p w14:paraId="17D3E613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45 −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49</w:t>
      </w:r>
    </w:p>
    <w:p w14:paraId="372E1B81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40 −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44</w:t>
      </w:r>
    </w:p>
    <w:p w14:paraId="7EE1EAF7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35 −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39</w:t>
      </w:r>
    </w:p>
    <w:p w14:paraId="3C001465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30 −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34</w:t>
      </w:r>
    </w:p>
    <w:p w14:paraId="6A1B3A89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25 −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29</w:t>
      </w:r>
    </w:p>
    <w:p w14:paraId="31A17D6D" w14:textId="77777777" w:rsidR="003E28F0" w:rsidRPr="004854E7" w:rsidRDefault="004854E7">
      <w:pPr>
        <w:spacing w:before="99"/>
        <w:ind w:left="2066" w:right="2652"/>
        <w:jc w:val="center"/>
        <w:rPr>
          <w:rFonts w:ascii="Arial" w:hAnsi="Arial"/>
          <w:sz w:val="11"/>
          <w:lang w:val="es-CO"/>
        </w:rPr>
      </w:pPr>
      <w:r w:rsidRPr="004854E7">
        <w:rPr>
          <w:rFonts w:ascii="Arial" w:hAnsi="Arial"/>
          <w:w w:val="105"/>
          <w:sz w:val="11"/>
          <w:lang w:val="es-CO"/>
        </w:rPr>
        <w:t>18 −</w:t>
      </w:r>
      <w:r w:rsidRPr="004854E7">
        <w:rPr>
          <w:rFonts w:ascii="Arial" w:hAnsi="Arial"/>
          <w:spacing w:val="6"/>
          <w:w w:val="105"/>
          <w:sz w:val="11"/>
          <w:lang w:val="es-CO"/>
        </w:rPr>
        <w:t xml:space="preserve"> </w:t>
      </w:r>
      <w:r w:rsidRPr="004854E7">
        <w:rPr>
          <w:rFonts w:ascii="Arial" w:hAnsi="Arial"/>
          <w:w w:val="105"/>
          <w:sz w:val="11"/>
          <w:lang w:val="es-CO"/>
        </w:rPr>
        <w:t>24</w:t>
      </w:r>
    </w:p>
    <w:p w14:paraId="1B558868" w14:textId="77777777" w:rsidR="003E28F0" w:rsidRPr="004854E7" w:rsidRDefault="003E28F0">
      <w:pPr>
        <w:jc w:val="center"/>
        <w:rPr>
          <w:rFonts w:ascii="Arial" w:hAnsi="Arial"/>
          <w:sz w:val="11"/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num="3" w:space="720" w:equalWidth="0">
            <w:col w:w="2417" w:space="40"/>
            <w:col w:w="2317" w:space="75"/>
            <w:col w:w="5671"/>
          </w:cols>
        </w:sectPr>
      </w:pPr>
    </w:p>
    <w:p w14:paraId="3B5EAE09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3A476836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6075AA65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1D16C92C" w14:textId="77777777" w:rsidR="003E28F0" w:rsidRPr="004854E7" w:rsidRDefault="003E28F0">
      <w:pPr>
        <w:pStyle w:val="Textoindependiente"/>
        <w:rPr>
          <w:rFonts w:ascii="Arial"/>
          <w:sz w:val="20"/>
          <w:lang w:val="es-CO"/>
        </w:rPr>
      </w:pPr>
    </w:p>
    <w:p w14:paraId="0E3066B8" w14:textId="77777777" w:rsidR="003E28F0" w:rsidRPr="004854E7" w:rsidRDefault="003E28F0">
      <w:pPr>
        <w:pStyle w:val="Textoindependiente"/>
        <w:spacing w:before="6"/>
        <w:rPr>
          <w:rFonts w:ascii="Arial"/>
          <w:sz w:val="16"/>
          <w:lang w:val="es-CO"/>
        </w:rPr>
      </w:pPr>
    </w:p>
    <w:p w14:paraId="71E14A20" w14:textId="77777777" w:rsidR="003E28F0" w:rsidRPr="004854E7" w:rsidRDefault="004854E7">
      <w:pPr>
        <w:tabs>
          <w:tab w:val="left" w:pos="4667"/>
        </w:tabs>
        <w:spacing w:before="103"/>
        <w:ind w:left="2351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0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0</w:t>
      </w:r>
    </w:p>
    <w:p w14:paraId="6AE5B10C" w14:textId="77777777" w:rsidR="003E28F0" w:rsidRPr="004854E7" w:rsidRDefault="003E28F0">
      <w:pPr>
        <w:pStyle w:val="Textoindependiente"/>
        <w:spacing w:before="6"/>
        <w:rPr>
          <w:rFonts w:ascii="Arial"/>
          <w:sz w:val="12"/>
          <w:lang w:val="es-CO"/>
        </w:rPr>
      </w:pPr>
    </w:p>
    <w:p w14:paraId="08C60A48" w14:textId="77777777" w:rsidR="003E28F0" w:rsidRPr="004854E7" w:rsidRDefault="004854E7">
      <w:pPr>
        <w:tabs>
          <w:tab w:val="left" w:pos="548"/>
          <w:tab w:val="left" w:pos="1097"/>
          <w:tab w:val="left" w:pos="1645"/>
          <w:tab w:val="left" w:pos="2316"/>
          <w:tab w:val="left" w:pos="2865"/>
          <w:tab w:val="left" w:pos="3413"/>
          <w:tab w:val="left" w:pos="3962"/>
        </w:tabs>
        <w:spacing w:before="104"/>
        <w:ind w:right="1419"/>
        <w:jc w:val="center"/>
        <w:rPr>
          <w:rFonts w:ascii="Arial"/>
          <w:sz w:val="11"/>
          <w:lang w:val="es-CO"/>
        </w:rPr>
      </w:pPr>
      <w:r w:rsidRPr="004854E7">
        <w:rPr>
          <w:rFonts w:ascii="Arial"/>
          <w:color w:val="4D4D4D"/>
          <w:w w:val="105"/>
          <w:sz w:val="11"/>
          <w:lang w:val="es-CO"/>
        </w:rPr>
        <w:t>2005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2010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2015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2020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2005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2010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2015</w:t>
      </w:r>
      <w:r w:rsidRPr="004854E7">
        <w:rPr>
          <w:rFonts w:ascii="Arial"/>
          <w:color w:val="4D4D4D"/>
          <w:w w:val="105"/>
          <w:sz w:val="11"/>
          <w:lang w:val="es-CO"/>
        </w:rPr>
        <w:tab/>
        <w:t>2020</w:t>
      </w:r>
    </w:p>
    <w:p w14:paraId="30851571" w14:textId="77777777" w:rsidR="003E28F0" w:rsidRPr="004854E7" w:rsidRDefault="004854E7">
      <w:pPr>
        <w:spacing w:before="20"/>
        <w:ind w:right="1320"/>
        <w:jc w:val="center"/>
        <w:rPr>
          <w:rFonts w:ascii="Arial"/>
          <w:sz w:val="14"/>
          <w:lang w:val="es-CO"/>
        </w:rPr>
      </w:pPr>
      <w:r w:rsidRPr="004854E7">
        <w:rPr>
          <w:rFonts w:ascii="Arial"/>
          <w:w w:val="105"/>
          <w:sz w:val="14"/>
          <w:lang w:val="es-CO"/>
        </w:rPr>
        <w:t>Fecha</w:t>
      </w:r>
    </w:p>
    <w:p w14:paraId="7C946D1C" w14:textId="77777777" w:rsidR="003E28F0" w:rsidRPr="004854E7" w:rsidRDefault="004854E7">
      <w:pPr>
        <w:spacing w:before="58"/>
        <w:ind w:right="918"/>
        <w:jc w:val="center"/>
        <w:rPr>
          <w:sz w:val="18"/>
          <w:lang w:val="es-CO"/>
        </w:rPr>
      </w:pPr>
      <w:r w:rsidRPr="004854E7">
        <w:rPr>
          <w:rFonts w:ascii="Comic Sans MS" w:hAnsi="Comic Sans MS"/>
          <w:w w:val="150"/>
          <w:sz w:val="14"/>
          <w:lang w:val="es-CO"/>
        </w:rPr>
        <w:t xml:space="preserve">Figura 1.8. </w:t>
      </w:r>
      <w:r w:rsidRPr="004854E7">
        <w:rPr>
          <w:w w:val="125"/>
          <w:sz w:val="18"/>
          <w:lang w:val="es-CO"/>
        </w:rPr>
        <w:t>Proyección de la población privada de la libertad. 2005 - 2020</w:t>
      </w:r>
    </w:p>
    <w:p w14:paraId="652ABBF0" w14:textId="77777777" w:rsidR="003E28F0" w:rsidRPr="004854E7" w:rsidRDefault="004854E7">
      <w:pPr>
        <w:pStyle w:val="Textoindependiente"/>
        <w:spacing w:before="125"/>
        <w:ind w:right="991"/>
        <w:jc w:val="center"/>
        <w:rPr>
          <w:lang w:val="es-CO"/>
        </w:rPr>
      </w:pPr>
      <w:r w:rsidRPr="004854E7">
        <w:rPr>
          <w:lang w:val="es-CO"/>
        </w:rPr>
        <w:t>Fuente: INPEC, DANE Elaboración propia</w:t>
      </w:r>
    </w:p>
    <w:p w14:paraId="3378CE44" w14:textId="77777777" w:rsidR="003E28F0" w:rsidRPr="004854E7" w:rsidRDefault="003E28F0">
      <w:pPr>
        <w:jc w:val="center"/>
        <w:rPr>
          <w:lang w:val="es-CO"/>
        </w:rPr>
        <w:sectPr w:rsidR="003E28F0" w:rsidRPr="004854E7">
          <w:type w:val="continuous"/>
          <w:pgSz w:w="12240" w:h="15840"/>
          <w:pgMar w:top="2200" w:right="0" w:bottom="280" w:left="1720" w:header="720" w:footer="720" w:gutter="0"/>
          <w:cols w:space="720"/>
        </w:sectPr>
      </w:pPr>
    </w:p>
    <w:p w14:paraId="3C8DC5A5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5E41499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39F6FA43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52EBBD85" w14:textId="77777777" w:rsidR="003E28F0" w:rsidRPr="004854E7" w:rsidRDefault="003E28F0">
      <w:pPr>
        <w:pStyle w:val="Textoindependiente"/>
        <w:spacing w:before="9"/>
        <w:rPr>
          <w:sz w:val="18"/>
          <w:lang w:val="es-CO"/>
        </w:rPr>
      </w:pPr>
    </w:p>
    <w:p w14:paraId="38D287B6" w14:textId="77777777" w:rsidR="003E28F0" w:rsidRPr="004854E7" w:rsidRDefault="004854E7">
      <w:pPr>
        <w:pStyle w:val="Textoindependiente"/>
        <w:spacing w:line="270" w:lineRule="exact"/>
        <w:ind w:left="1093" w:right="1466"/>
        <w:jc w:val="both"/>
        <w:rPr>
          <w:lang w:val="es-CO"/>
        </w:rPr>
      </w:pPr>
      <w:r>
        <w:pict w14:anchorId="1384ACA6">
          <v:shape id="_x0000_s1029" type="#_x0000_t202" style="position:absolute;left:0;text-align:left;margin-left:129.75pt;margin-top:2.35pt;width:5.5pt;height:18.95pt;z-index:251692032;mso-position-horizontal-relative:page" filled="f" stroked="f">
            <v:textbox inset="0,0,0,0">
              <w:txbxContent>
                <w:p w14:paraId="5D260E3B" w14:textId="77777777" w:rsidR="004854E7" w:rsidRDefault="004854E7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4854E7">
        <w:rPr>
          <w:w w:val="96"/>
          <w:lang w:val="es-CO"/>
        </w:rPr>
        <w:t>La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9"/>
          <w:lang w:val="es-CO"/>
        </w:rPr>
        <w:t>escritura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5"/>
          <w:lang w:val="es-CO"/>
        </w:rPr>
        <w:t>de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6"/>
          <w:lang w:val="es-CO"/>
        </w:rPr>
        <w:t>tesis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7"/>
          <w:lang w:val="es-CO"/>
        </w:rPr>
        <w:t>utilizando</w:t>
      </w:r>
      <w:r w:rsidRPr="004854E7">
        <w:rPr>
          <w:spacing w:val="20"/>
          <w:lang w:val="es-CO"/>
        </w:rPr>
        <w:t xml:space="preserve"> </w:t>
      </w:r>
      <w:r w:rsidRPr="004854E7">
        <w:rPr>
          <w:spacing w:val="-79"/>
          <w:w w:val="92"/>
          <w:lang w:val="es-CO"/>
        </w:rPr>
        <w:t>L</w:t>
      </w:r>
      <w:r w:rsidRPr="004854E7">
        <w:rPr>
          <w:rFonts w:ascii="Arial" w:hAnsi="Arial"/>
          <w:spacing w:val="-33"/>
          <w:w w:val="111"/>
          <w:position w:val="4"/>
          <w:sz w:val="17"/>
          <w:lang w:val="es-CO"/>
        </w:rPr>
        <w:t>A</w:t>
      </w:r>
      <w:r w:rsidRPr="004854E7">
        <w:rPr>
          <w:spacing w:val="-37"/>
          <w:w w:val="106"/>
          <w:lang w:val="es-CO"/>
        </w:rPr>
        <w:t>T</w:t>
      </w:r>
      <w:r w:rsidRPr="004854E7">
        <w:rPr>
          <w:spacing w:val="-28"/>
          <w:position w:val="-4"/>
          <w:lang w:val="es-CO"/>
        </w:rPr>
        <w:t>E</w:t>
      </w:r>
      <w:r w:rsidRPr="004854E7">
        <w:rPr>
          <w:w w:val="93"/>
          <w:lang w:val="es-CO"/>
        </w:rPr>
        <w:t>X</w:t>
      </w:r>
      <w:r w:rsidRPr="004854E7">
        <w:rPr>
          <w:spacing w:val="20"/>
          <w:lang w:val="es-CO"/>
        </w:rPr>
        <w:t xml:space="preserve"> </w:t>
      </w:r>
      <w:r w:rsidRPr="004854E7">
        <w:rPr>
          <w:spacing w:val="5"/>
          <w:lang w:val="es-CO"/>
        </w:rPr>
        <w:t>p</w:t>
      </w:r>
      <w:r w:rsidRPr="004854E7">
        <w:rPr>
          <w:w w:val="98"/>
          <w:lang w:val="es-CO"/>
        </w:rPr>
        <w:t>ermite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5"/>
          <w:lang w:val="es-CO"/>
        </w:rPr>
        <w:t>que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1"/>
          <w:lang w:val="es-CO"/>
        </w:rPr>
        <w:t>se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8"/>
          <w:lang w:val="es-CO"/>
        </w:rPr>
        <w:t>obtengan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5"/>
          <w:lang w:val="es-CO"/>
        </w:rPr>
        <w:t>d</w:t>
      </w:r>
      <w:r w:rsidRPr="004854E7">
        <w:rPr>
          <w:spacing w:val="6"/>
          <w:w w:val="95"/>
          <w:lang w:val="es-CO"/>
        </w:rPr>
        <w:t>o</w:t>
      </w:r>
      <w:r w:rsidRPr="004854E7">
        <w:rPr>
          <w:w w:val="96"/>
          <w:lang w:val="es-CO"/>
        </w:rPr>
        <w:t>cume</w:t>
      </w:r>
      <w:r w:rsidRPr="004854E7">
        <w:rPr>
          <w:spacing w:val="-7"/>
          <w:w w:val="96"/>
          <w:lang w:val="es-CO"/>
        </w:rPr>
        <w:t>n</w:t>
      </w:r>
      <w:r w:rsidRPr="004854E7">
        <w:rPr>
          <w:w w:val="99"/>
          <w:lang w:val="es-CO"/>
        </w:rPr>
        <w:t>tos</w:t>
      </w:r>
      <w:r w:rsidRPr="004854E7">
        <w:rPr>
          <w:spacing w:val="20"/>
          <w:lang w:val="es-CO"/>
        </w:rPr>
        <w:t xml:space="preserve"> </w:t>
      </w:r>
      <w:r w:rsidRPr="004854E7">
        <w:rPr>
          <w:w w:val="95"/>
          <w:lang w:val="es-CO"/>
        </w:rPr>
        <w:t>de</w:t>
      </w:r>
      <w:r w:rsidRPr="004854E7">
        <w:rPr>
          <w:spacing w:val="20"/>
          <w:lang w:val="es-CO"/>
        </w:rPr>
        <w:t xml:space="preserve"> </w:t>
      </w:r>
      <w:r w:rsidRPr="004854E7">
        <w:rPr>
          <w:lang w:val="es-CO"/>
        </w:rPr>
        <w:t xml:space="preserve">una presentación elegante, agradable, de una impresión incomparable, de escritura </w:t>
      </w:r>
      <w:proofErr w:type="spellStart"/>
      <w:r w:rsidRPr="004854E7">
        <w:rPr>
          <w:lang w:val="es-CO"/>
        </w:rPr>
        <w:t>bas</w:t>
      </w:r>
      <w:proofErr w:type="spellEnd"/>
      <w:r w:rsidRPr="004854E7">
        <w:rPr>
          <w:lang w:val="es-CO"/>
        </w:rPr>
        <w:t xml:space="preserve">- </w:t>
      </w:r>
      <w:proofErr w:type="spellStart"/>
      <w:r w:rsidRPr="004854E7">
        <w:rPr>
          <w:lang w:val="es-CO"/>
        </w:rPr>
        <w:t>tante</w:t>
      </w:r>
      <w:proofErr w:type="spellEnd"/>
      <w:r w:rsidRPr="004854E7">
        <w:rPr>
          <w:lang w:val="es-CO"/>
        </w:rPr>
        <w:t xml:space="preserve"> simple en cuanto al texto técnico y de </w:t>
      </w:r>
      <w:proofErr w:type="spellStart"/>
      <w:r w:rsidRPr="004854E7">
        <w:rPr>
          <w:lang w:val="es-CO"/>
        </w:rPr>
        <w:t>formulas</w:t>
      </w:r>
      <w:proofErr w:type="spellEnd"/>
      <w:r w:rsidRPr="004854E7">
        <w:rPr>
          <w:lang w:val="es-CO"/>
        </w:rPr>
        <w:t xml:space="preserve"> matemáticas, junto con un manejo automático del formato de las partes de un documento y las referencias </w:t>
      </w:r>
      <w:proofErr w:type="spellStart"/>
      <w:r w:rsidRPr="004854E7">
        <w:rPr>
          <w:lang w:val="es-CO"/>
        </w:rPr>
        <w:t>bi</w:t>
      </w:r>
      <w:proofErr w:type="spellEnd"/>
      <w:r w:rsidRPr="004854E7">
        <w:rPr>
          <w:lang w:val="es-CO"/>
        </w:rPr>
        <w:t xml:space="preserve">- </w:t>
      </w:r>
      <w:proofErr w:type="spellStart"/>
      <w:r w:rsidRPr="004854E7">
        <w:rPr>
          <w:lang w:val="es-CO"/>
        </w:rPr>
        <w:t>bliográ</w:t>
      </w:r>
      <w:proofErr w:type="spellEnd"/>
      <w:r w:rsidRPr="004854E7">
        <w:rPr>
          <w:spacing w:val="-17"/>
          <w:lang w:val="es-CO"/>
        </w:rPr>
        <w:t xml:space="preserve"> </w:t>
      </w:r>
      <w:r w:rsidRPr="004854E7">
        <w:rPr>
          <w:lang w:val="es-CO"/>
        </w:rPr>
        <w:t>cas,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desprendiéndose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así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detalles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edición</w:t>
      </w:r>
      <w:r w:rsidRPr="004854E7">
        <w:rPr>
          <w:spacing w:val="-16"/>
          <w:lang w:val="es-CO"/>
        </w:rPr>
        <w:t xml:space="preserve"> </w:t>
      </w:r>
      <w:proofErr w:type="gramStart"/>
      <w:r w:rsidRPr="004854E7">
        <w:rPr>
          <w:lang w:val="es-CO"/>
        </w:rPr>
        <w:t>que</w:t>
      </w:r>
      <w:proofErr w:type="gramEnd"/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en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otras</w:t>
      </w:r>
      <w:r w:rsidRPr="004854E7">
        <w:rPr>
          <w:spacing w:val="-16"/>
          <w:lang w:val="es-CO"/>
        </w:rPr>
        <w:t xml:space="preserve"> </w:t>
      </w:r>
      <w:r w:rsidRPr="004854E7">
        <w:rPr>
          <w:lang w:val="es-CO"/>
        </w:rPr>
        <w:t>herramientas, producen tantas frustraciones y dolores de</w:t>
      </w:r>
      <w:r w:rsidRPr="004854E7">
        <w:rPr>
          <w:spacing w:val="58"/>
          <w:lang w:val="es-CO"/>
        </w:rPr>
        <w:t xml:space="preserve"> </w:t>
      </w:r>
      <w:r w:rsidRPr="004854E7">
        <w:rPr>
          <w:lang w:val="es-CO"/>
        </w:rPr>
        <w:t>cabeza.</w:t>
      </w:r>
    </w:p>
    <w:p w14:paraId="7FAD1646" w14:textId="77777777" w:rsidR="003E28F0" w:rsidRPr="004854E7" w:rsidRDefault="003E28F0">
      <w:pPr>
        <w:pStyle w:val="Textoindependiente"/>
        <w:rPr>
          <w:lang w:val="es-CO"/>
        </w:rPr>
      </w:pPr>
    </w:p>
    <w:p w14:paraId="2E3C6E5F" w14:textId="77777777" w:rsidR="003E28F0" w:rsidRPr="004854E7" w:rsidRDefault="003E28F0">
      <w:pPr>
        <w:pStyle w:val="Textoindependiente"/>
        <w:rPr>
          <w:lang w:val="es-CO"/>
        </w:rPr>
      </w:pPr>
    </w:p>
    <w:p w14:paraId="5F62FE90" w14:textId="77777777" w:rsidR="003E28F0" w:rsidRPr="004854E7" w:rsidRDefault="003E28F0">
      <w:pPr>
        <w:pStyle w:val="Textoindependiente"/>
        <w:rPr>
          <w:lang w:val="es-CO"/>
        </w:rPr>
      </w:pPr>
    </w:p>
    <w:p w14:paraId="73CCC229" w14:textId="77777777" w:rsidR="003E28F0" w:rsidRPr="004854E7" w:rsidRDefault="003E28F0">
      <w:pPr>
        <w:pStyle w:val="Textoindependiente"/>
        <w:rPr>
          <w:lang w:val="es-CO"/>
        </w:rPr>
      </w:pPr>
    </w:p>
    <w:p w14:paraId="114195A9" w14:textId="77777777" w:rsidR="003E28F0" w:rsidRPr="004854E7" w:rsidRDefault="003E28F0">
      <w:pPr>
        <w:pStyle w:val="Textoindependiente"/>
        <w:rPr>
          <w:lang w:val="es-CO"/>
        </w:rPr>
      </w:pPr>
    </w:p>
    <w:p w14:paraId="1C172420" w14:textId="77777777" w:rsidR="003E28F0" w:rsidRPr="004854E7" w:rsidRDefault="003E28F0">
      <w:pPr>
        <w:pStyle w:val="Textoindependiente"/>
        <w:rPr>
          <w:lang w:val="es-CO"/>
        </w:rPr>
      </w:pPr>
    </w:p>
    <w:p w14:paraId="3ED1AE26" w14:textId="77777777" w:rsidR="003E28F0" w:rsidRPr="004854E7" w:rsidRDefault="003E28F0">
      <w:pPr>
        <w:pStyle w:val="Textoindependiente"/>
        <w:rPr>
          <w:lang w:val="es-CO"/>
        </w:rPr>
      </w:pPr>
    </w:p>
    <w:p w14:paraId="0D12CF6F" w14:textId="77777777" w:rsidR="003E28F0" w:rsidRPr="004854E7" w:rsidRDefault="003E28F0">
      <w:pPr>
        <w:pStyle w:val="Textoindependiente"/>
        <w:rPr>
          <w:lang w:val="es-CO"/>
        </w:rPr>
      </w:pPr>
    </w:p>
    <w:p w14:paraId="25AC90D2" w14:textId="77777777" w:rsidR="003E28F0" w:rsidRPr="004854E7" w:rsidRDefault="003E28F0">
      <w:pPr>
        <w:pStyle w:val="Textoindependiente"/>
        <w:rPr>
          <w:lang w:val="es-CO"/>
        </w:rPr>
      </w:pPr>
    </w:p>
    <w:p w14:paraId="683C844E" w14:textId="77777777" w:rsidR="003E28F0" w:rsidRPr="004854E7" w:rsidRDefault="003E28F0">
      <w:pPr>
        <w:pStyle w:val="Textoindependiente"/>
        <w:rPr>
          <w:lang w:val="es-CO"/>
        </w:rPr>
      </w:pPr>
    </w:p>
    <w:p w14:paraId="74AC9121" w14:textId="77777777" w:rsidR="003E28F0" w:rsidRPr="004854E7" w:rsidRDefault="003E28F0">
      <w:pPr>
        <w:pStyle w:val="Textoindependiente"/>
        <w:rPr>
          <w:lang w:val="es-CO"/>
        </w:rPr>
      </w:pPr>
    </w:p>
    <w:p w14:paraId="1B48954D" w14:textId="77777777" w:rsidR="003E28F0" w:rsidRPr="004854E7" w:rsidRDefault="003E28F0">
      <w:pPr>
        <w:pStyle w:val="Textoindependiente"/>
        <w:rPr>
          <w:lang w:val="es-CO"/>
        </w:rPr>
      </w:pPr>
      <w:bookmarkStart w:id="43" w:name="_GoBack"/>
      <w:bookmarkEnd w:id="43"/>
    </w:p>
    <w:p w14:paraId="4A947D9E" w14:textId="77777777" w:rsidR="003E28F0" w:rsidRPr="004854E7" w:rsidRDefault="003E28F0">
      <w:pPr>
        <w:pStyle w:val="Textoindependiente"/>
        <w:rPr>
          <w:lang w:val="es-CO"/>
        </w:rPr>
      </w:pPr>
    </w:p>
    <w:p w14:paraId="3DA3FDA6" w14:textId="77777777" w:rsidR="003E28F0" w:rsidRPr="004854E7" w:rsidRDefault="003E28F0">
      <w:pPr>
        <w:pStyle w:val="Textoindependiente"/>
        <w:rPr>
          <w:lang w:val="es-CO"/>
        </w:rPr>
      </w:pPr>
    </w:p>
    <w:p w14:paraId="5746AEAE" w14:textId="77777777" w:rsidR="003E28F0" w:rsidRPr="004854E7" w:rsidRDefault="003E28F0">
      <w:pPr>
        <w:pStyle w:val="Textoindependiente"/>
        <w:rPr>
          <w:lang w:val="es-CO"/>
        </w:rPr>
      </w:pPr>
    </w:p>
    <w:p w14:paraId="4DA84032" w14:textId="77777777" w:rsidR="003E28F0" w:rsidRPr="004854E7" w:rsidRDefault="003E28F0">
      <w:pPr>
        <w:pStyle w:val="Textoindependiente"/>
        <w:rPr>
          <w:lang w:val="es-CO"/>
        </w:rPr>
      </w:pPr>
    </w:p>
    <w:p w14:paraId="4AB3A916" w14:textId="77777777" w:rsidR="003E28F0" w:rsidRPr="004854E7" w:rsidRDefault="003E28F0">
      <w:pPr>
        <w:pStyle w:val="Textoindependiente"/>
        <w:rPr>
          <w:lang w:val="es-CO"/>
        </w:rPr>
      </w:pPr>
    </w:p>
    <w:p w14:paraId="696A928C" w14:textId="77777777" w:rsidR="003E28F0" w:rsidRPr="004854E7" w:rsidRDefault="003E28F0">
      <w:pPr>
        <w:pStyle w:val="Textoindependiente"/>
        <w:rPr>
          <w:lang w:val="es-CO"/>
        </w:rPr>
      </w:pPr>
    </w:p>
    <w:p w14:paraId="3884F1BB" w14:textId="77777777" w:rsidR="003E28F0" w:rsidRPr="004854E7" w:rsidRDefault="003E28F0">
      <w:pPr>
        <w:pStyle w:val="Textoindependiente"/>
        <w:rPr>
          <w:lang w:val="es-CO"/>
        </w:rPr>
      </w:pPr>
    </w:p>
    <w:p w14:paraId="5F3A69D9" w14:textId="77777777" w:rsidR="003E28F0" w:rsidRPr="004854E7" w:rsidRDefault="003E28F0">
      <w:pPr>
        <w:pStyle w:val="Textoindependiente"/>
        <w:rPr>
          <w:lang w:val="es-CO"/>
        </w:rPr>
      </w:pPr>
    </w:p>
    <w:p w14:paraId="5EFB9EA5" w14:textId="77777777" w:rsidR="003E28F0" w:rsidRPr="004854E7" w:rsidRDefault="003E28F0">
      <w:pPr>
        <w:pStyle w:val="Textoindependiente"/>
        <w:rPr>
          <w:lang w:val="es-CO"/>
        </w:rPr>
      </w:pPr>
    </w:p>
    <w:p w14:paraId="76020099" w14:textId="77777777" w:rsidR="003E28F0" w:rsidRPr="004854E7" w:rsidRDefault="003E28F0">
      <w:pPr>
        <w:pStyle w:val="Textoindependiente"/>
        <w:rPr>
          <w:lang w:val="es-CO"/>
        </w:rPr>
      </w:pPr>
    </w:p>
    <w:p w14:paraId="45DDD38F" w14:textId="77777777" w:rsidR="003E28F0" w:rsidRPr="004854E7" w:rsidRDefault="003E28F0">
      <w:pPr>
        <w:pStyle w:val="Textoindependiente"/>
        <w:rPr>
          <w:lang w:val="es-CO"/>
        </w:rPr>
      </w:pPr>
    </w:p>
    <w:p w14:paraId="6A09F707" w14:textId="77777777" w:rsidR="003E28F0" w:rsidRPr="004854E7" w:rsidRDefault="003E28F0">
      <w:pPr>
        <w:pStyle w:val="Textoindependiente"/>
        <w:rPr>
          <w:lang w:val="es-CO"/>
        </w:rPr>
      </w:pPr>
    </w:p>
    <w:p w14:paraId="1B56BED5" w14:textId="77777777" w:rsidR="003E28F0" w:rsidRPr="004854E7" w:rsidRDefault="003E28F0">
      <w:pPr>
        <w:pStyle w:val="Textoindependiente"/>
        <w:rPr>
          <w:lang w:val="es-CO"/>
        </w:rPr>
      </w:pPr>
    </w:p>
    <w:p w14:paraId="69E3AB72" w14:textId="77777777" w:rsidR="003E28F0" w:rsidRPr="004854E7" w:rsidRDefault="003E28F0">
      <w:pPr>
        <w:pStyle w:val="Textoindependiente"/>
        <w:rPr>
          <w:lang w:val="es-CO"/>
        </w:rPr>
      </w:pPr>
    </w:p>
    <w:p w14:paraId="5E352BD9" w14:textId="77777777" w:rsidR="003E28F0" w:rsidRPr="004854E7" w:rsidRDefault="003E28F0">
      <w:pPr>
        <w:pStyle w:val="Textoindependiente"/>
        <w:rPr>
          <w:lang w:val="es-CO"/>
        </w:rPr>
      </w:pPr>
    </w:p>
    <w:p w14:paraId="38E01234" w14:textId="77777777" w:rsidR="003E28F0" w:rsidRPr="004854E7" w:rsidRDefault="003E28F0">
      <w:pPr>
        <w:pStyle w:val="Textoindependiente"/>
        <w:rPr>
          <w:lang w:val="es-CO"/>
        </w:rPr>
      </w:pPr>
    </w:p>
    <w:p w14:paraId="07271DBA" w14:textId="77777777" w:rsidR="003E28F0" w:rsidRPr="004854E7" w:rsidRDefault="003E28F0">
      <w:pPr>
        <w:pStyle w:val="Textoindependiente"/>
        <w:rPr>
          <w:lang w:val="es-CO"/>
        </w:rPr>
      </w:pPr>
    </w:p>
    <w:p w14:paraId="02AC0AF7" w14:textId="77777777" w:rsidR="003E28F0" w:rsidRPr="004854E7" w:rsidRDefault="003E28F0">
      <w:pPr>
        <w:pStyle w:val="Textoindependiente"/>
        <w:rPr>
          <w:lang w:val="es-CO"/>
        </w:rPr>
      </w:pPr>
    </w:p>
    <w:p w14:paraId="1D2D6785" w14:textId="77777777" w:rsidR="003E28F0" w:rsidRPr="004854E7" w:rsidRDefault="004854E7">
      <w:pPr>
        <w:pStyle w:val="Textoindependiente"/>
        <w:spacing w:before="140"/>
        <w:ind w:right="918"/>
        <w:jc w:val="center"/>
        <w:rPr>
          <w:lang w:val="es-CO"/>
        </w:rPr>
      </w:pPr>
      <w:r w:rsidRPr="004854E7">
        <w:rPr>
          <w:w w:val="90"/>
          <w:lang w:val="es-CO"/>
        </w:rPr>
        <w:t>8</w:t>
      </w:r>
    </w:p>
    <w:p w14:paraId="71E91F39" w14:textId="77777777" w:rsidR="003E28F0" w:rsidRPr="004854E7" w:rsidRDefault="003E28F0">
      <w:pPr>
        <w:jc w:val="center"/>
        <w:rPr>
          <w:lang w:val="es-CO"/>
        </w:rPr>
        <w:sectPr w:rsidR="003E28F0" w:rsidRPr="004854E7">
          <w:headerReference w:type="default" r:id="rId45"/>
          <w:pgSz w:w="12240" w:h="15840"/>
          <w:pgMar w:top="3920" w:right="0" w:bottom="280" w:left="1720" w:header="2890" w:footer="0" w:gutter="0"/>
          <w:cols w:space="720"/>
        </w:sectPr>
      </w:pPr>
    </w:p>
    <w:p w14:paraId="175FD09C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51D2B0BC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1AD301C1" w14:textId="77777777" w:rsidR="003E28F0" w:rsidRPr="004854E7" w:rsidRDefault="003E28F0">
      <w:pPr>
        <w:pStyle w:val="Textoindependiente"/>
        <w:rPr>
          <w:sz w:val="20"/>
          <w:lang w:val="es-CO"/>
        </w:rPr>
      </w:pPr>
    </w:p>
    <w:p w14:paraId="2BF6FA58" w14:textId="77777777" w:rsidR="003E28F0" w:rsidRPr="004854E7" w:rsidRDefault="004854E7">
      <w:pPr>
        <w:pStyle w:val="Textoindependiente"/>
        <w:spacing w:before="213" w:line="235" w:lineRule="auto"/>
        <w:ind w:left="1093" w:right="1466"/>
        <w:jc w:val="both"/>
        <w:rPr>
          <w:lang w:val="es-CO"/>
        </w:rPr>
      </w:pPr>
      <w:r>
        <w:pict w14:anchorId="63E02103">
          <v:shape id="_x0000_s1028" type="#_x0000_t202" style="position:absolute;left:0;text-align:left;margin-left:129.75pt;margin-top:13.15pt;width:5.5pt;height:18.95pt;z-index:251693056;mso-position-horizontal-relative:page" filled="f" stroked="f">
            <v:textbox inset="0,0,0,0">
              <w:txbxContent>
                <w:p w14:paraId="5C1BA48F" w14:textId="77777777" w:rsidR="004854E7" w:rsidRDefault="004854E7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4854E7">
        <w:rPr>
          <w:lang w:val="es-CO"/>
        </w:rPr>
        <w:t>Implementar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y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corregir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todos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aquellos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errores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que</w:t>
      </w:r>
      <w:r w:rsidRPr="004854E7">
        <w:rPr>
          <w:spacing w:val="-31"/>
          <w:lang w:val="es-CO"/>
        </w:rPr>
        <w:t xml:space="preserve"> </w:t>
      </w:r>
      <w:r w:rsidRPr="004854E7">
        <w:rPr>
          <w:lang w:val="es-CO"/>
        </w:rPr>
        <w:t>los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usuarios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de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esta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>plantilla</w:t>
      </w:r>
      <w:r w:rsidRPr="004854E7">
        <w:rPr>
          <w:spacing w:val="-30"/>
          <w:lang w:val="es-CO"/>
        </w:rPr>
        <w:t xml:space="preserve"> </w:t>
      </w:r>
      <w:r w:rsidRPr="004854E7">
        <w:rPr>
          <w:lang w:val="es-CO"/>
        </w:rPr>
        <w:t xml:space="preserve">puedan encontrar, así como las sugerencias para la </w:t>
      </w:r>
      <w:proofErr w:type="spellStart"/>
      <w:r w:rsidRPr="004854E7">
        <w:rPr>
          <w:lang w:val="es-CO"/>
        </w:rPr>
        <w:t>modi</w:t>
      </w:r>
      <w:proofErr w:type="spellEnd"/>
      <w:r w:rsidRPr="004854E7">
        <w:rPr>
          <w:lang w:val="es-CO"/>
        </w:rPr>
        <w:t xml:space="preserve"> </w:t>
      </w:r>
      <w:proofErr w:type="spellStart"/>
      <w:r w:rsidRPr="004854E7">
        <w:rPr>
          <w:lang w:val="es-CO"/>
        </w:rPr>
        <w:t>cación</w:t>
      </w:r>
      <w:proofErr w:type="spellEnd"/>
      <w:r w:rsidRPr="004854E7">
        <w:rPr>
          <w:lang w:val="es-CO"/>
        </w:rPr>
        <w:t xml:space="preserve"> de la plantilla que sean pertinentes.</w:t>
      </w:r>
    </w:p>
    <w:p w14:paraId="3CEEC268" w14:textId="77777777" w:rsidR="003E28F0" w:rsidRPr="004854E7" w:rsidRDefault="003E28F0">
      <w:pPr>
        <w:pStyle w:val="Textoindependiente"/>
        <w:rPr>
          <w:lang w:val="es-CO"/>
        </w:rPr>
      </w:pPr>
    </w:p>
    <w:p w14:paraId="2EA4F1B7" w14:textId="77777777" w:rsidR="003E28F0" w:rsidRPr="004854E7" w:rsidRDefault="003E28F0">
      <w:pPr>
        <w:pStyle w:val="Textoindependiente"/>
        <w:rPr>
          <w:lang w:val="es-CO"/>
        </w:rPr>
      </w:pPr>
    </w:p>
    <w:p w14:paraId="08D9BC78" w14:textId="77777777" w:rsidR="003E28F0" w:rsidRPr="004854E7" w:rsidRDefault="003E28F0">
      <w:pPr>
        <w:pStyle w:val="Textoindependiente"/>
        <w:rPr>
          <w:lang w:val="es-CO"/>
        </w:rPr>
      </w:pPr>
    </w:p>
    <w:p w14:paraId="242009E8" w14:textId="77777777" w:rsidR="003E28F0" w:rsidRPr="004854E7" w:rsidRDefault="003E28F0">
      <w:pPr>
        <w:pStyle w:val="Textoindependiente"/>
        <w:rPr>
          <w:lang w:val="es-CO"/>
        </w:rPr>
      </w:pPr>
    </w:p>
    <w:p w14:paraId="7C28D99A" w14:textId="77777777" w:rsidR="003E28F0" w:rsidRPr="004854E7" w:rsidRDefault="003E28F0">
      <w:pPr>
        <w:pStyle w:val="Textoindependiente"/>
        <w:rPr>
          <w:lang w:val="es-CO"/>
        </w:rPr>
      </w:pPr>
    </w:p>
    <w:p w14:paraId="4630DE5C" w14:textId="77777777" w:rsidR="003E28F0" w:rsidRPr="004854E7" w:rsidRDefault="003E28F0">
      <w:pPr>
        <w:pStyle w:val="Textoindependiente"/>
        <w:rPr>
          <w:lang w:val="es-CO"/>
        </w:rPr>
      </w:pPr>
    </w:p>
    <w:p w14:paraId="5BCF3B2C" w14:textId="77777777" w:rsidR="003E28F0" w:rsidRPr="004854E7" w:rsidRDefault="003E28F0">
      <w:pPr>
        <w:pStyle w:val="Textoindependiente"/>
        <w:rPr>
          <w:lang w:val="es-CO"/>
        </w:rPr>
      </w:pPr>
    </w:p>
    <w:p w14:paraId="381DF953" w14:textId="77777777" w:rsidR="003E28F0" w:rsidRPr="004854E7" w:rsidRDefault="003E28F0">
      <w:pPr>
        <w:pStyle w:val="Textoindependiente"/>
        <w:rPr>
          <w:lang w:val="es-CO"/>
        </w:rPr>
      </w:pPr>
    </w:p>
    <w:p w14:paraId="70F2C608" w14:textId="77777777" w:rsidR="003E28F0" w:rsidRPr="004854E7" w:rsidRDefault="003E28F0">
      <w:pPr>
        <w:pStyle w:val="Textoindependiente"/>
        <w:rPr>
          <w:lang w:val="es-CO"/>
        </w:rPr>
      </w:pPr>
    </w:p>
    <w:p w14:paraId="2CA41BCA" w14:textId="77777777" w:rsidR="003E28F0" w:rsidRPr="004854E7" w:rsidRDefault="003E28F0">
      <w:pPr>
        <w:pStyle w:val="Textoindependiente"/>
        <w:rPr>
          <w:lang w:val="es-CO"/>
        </w:rPr>
      </w:pPr>
    </w:p>
    <w:p w14:paraId="2ECAEA07" w14:textId="77777777" w:rsidR="003E28F0" w:rsidRPr="004854E7" w:rsidRDefault="003E28F0">
      <w:pPr>
        <w:pStyle w:val="Textoindependiente"/>
        <w:rPr>
          <w:lang w:val="es-CO"/>
        </w:rPr>
      </w:pPr>
    </w:p>
    <w:p w14:paraId="3980D99F" w14:textId="77777777" w:rsidR="003E28F0" w:rsidRPr="004854E7" w:rsidRDefault="003E28F0">
      <w:pPr>
        <w:pStyle w:val="Textoindependiente"/>
        <w:rPr>
          <w:lang w:val="es-CO"/>
        </w:rPr>
      </w:pPr>
    </w:p>
    <w:p w14:paraId="1F2982C1" w14:textId="77777777" w:rsidR="003E28F0" w:rsidRPr="004854E7" w:rsidRDefault="003E28F0">
      <w:pPr>
        <w:pStyle w:val="Textoindependiente"/>
        <w:rPr>
          <w:lang w:val="es-CO"/>
        </w:rPr>
      </w:pPr>
    </w:p>
    <w:p w14:paraId="1689DF5D" w14:textId="77777777" w:rsidR="003E28F0" w:rsidRPr="004854E7" w:rsidRDefault="003E28F0">
      <w:pPr>
        <w:pStyle w:val="Textoindependiente"/>
        <w:rPr>
          <w:lang w:val="es-CO"/>
        </w:rPr>
      </w:pPr>
    </w:p>
    <w:p w14:paraId="424A9D92" w14:textId="77777777" w:rsidR="003E28F0" w:rsidRPr="004854E7" w:rsidRDefault="003E28F0">
      <w:pPr>
        <w:pStyle w:val="Textoindependiente"/>
        <w:rPr>
          <w:lang w:val="es-CO"/>
        </w:rPr>
      </w:pPr>
    </w:p>
    <w:p w14:paraId="438BB903" w14:textId="77777777" w:rsidR="003E28F0" w:rsidRPr="004854E7" w:rsidRDefault="003E28F0">
      <w:pPr>
        <w:pStyle w:val="Textoindependiente"/>
        <w:rPr>
          <w:lang w:val="es-CO"/>
        </w:rPr>
      </w:pPr>
    </w:p>
    <w:p w14:paraId="62459329" w14:textId="77777777" w:rsidR="003E28F0" w:rsidRPr="004854E7" w:rsidRDefault="003E28F0">
      <w:pPr>
        <w:pStyle w:val="Textoindependiente"/>
        <w:rPr>
          <w:lang w:val="es-CO"/>
        </w:rPr>
      </w:pPr>
    </w:p>
    <w:p w14:paraId="222B7B64" w14:textId="77777777" w:rsidR="003E28F0" w:rsidRPr="004854E7" w:rsidRDefault="003E28F0">
      <w:pPr>
        <w:pStyle w:val="Textoindependiente"/>
        <w:rPr>
          <w:lang w:val="es-CO"/>
        </w:rPr>
      </w:pPr>
    </w:p>
    <w:p w14:paraId="79296997" w14:textId="77777777" w:rsidR="003E28F0" w:rsidRPr="004854E7" w:rsidRDefault="003E28F0">
      <w:pPr>
        <w:pStyle w:val="Textoindependiente"/>
        <w:rPr>
          <w:lang w:val="es-CO"/>
        </w:rPr>
      </w:pPr>
    </w:p>
    <w:p w14:paraId="44C4C3E3" w14:textId="77777777" w:rsidR="003E28F0" w:rsidRPr="004854E7" w:rsidRDefault="003E28F0">
      <w:pPr>
        <w:pStyle w:val="Textoindependiente"/>
        <w:rPr>
          <w:lang w:val="es-CO"/>
        </w:rPr>
      </w:pPr>
    </w:p>
    <w:p w14:paraId="4B9BA305" w14:textId="77777777" w:rsidR="003E28F0" w:rsidRPr="004854E7" w:rsidRDefault="003E28F0">
      <w:pPr>
        <w:pStyle w:val="Textoindependiente"/>
        <w:rPr>
          <w:lang w:val="es-CO"/>
        </w:rPr>
      </w:pPr>
    </w:p>
    <w:p w14:paraId="2CC9E291" w14:textId="77777777" w:rsidR="003E28F0" w:rsidRPr="004854E7" w:rsidRDefault="003E28F0">
      <w:pPr>
        <w:pStyle w:val="Textoindependiente"/>
        <w:rPr>
          <w:lang w:val="es-CO"/>
        </w:rPr>
      </w:pPr>
    </w:p>
    <w:p w14:paraId="58058FCB" w14:textId="77777777" w:rsidR="003E28F0" w:rsidRPr="004854E7" w:rsidRDefault="003E28F0">
      <w:pPr>
        <w:pStyle w:val="Textoindependiente"/>
        <w:rPr>
          <w:lang w:val="es-CO"/>
        </w:rPr>
      </w:pPr>
    </w:p>
    <w:p w14:paraId="686A44A5" w14:textId="77777777" w:rsidR="003E28F0" w:rsidRPr="004854E7" w:rsidRDefault="003E28F0">
      <w:pPr>
        <w:pStyle w:val="Textoindependiente"/>
        <w:rPr>
          <w:lang w:val="es-CO"/>
        </w:rPr>
      </w:pPr>
    </w:p>
    <w:p w14:paraId="4FD86F58" w14:textId="77777777" w:rsidR="003E28F0" w:rsidRPr="004854E7" w:rsidRDefault="003E28F0">
      <w:pPr>
        <w:pStyle w:val="Textoindependiente"/>
        <w:rPr>
          <w:lang w:val="es-CO"/>
        </w:rPr>
      </w:pPr>
    </w:p>
    <w:p w14:paraId="3D34510B" w14:textId="77777777" w:rsidR="003E28F0" w:rsidRPr="004854E7" w:rsidRDefault="003E28F0">
      <w:pPr>
        <w:pStyle w:val="Textoindependiente"/>
        <w:rPr>
          <w:lang w:val="es-CO"/>
        </w:rPr>
      </w:pPr>
    </w:p>
    <w:p w14:paraId="1B15F72E" w14:textId="77777777" w:rsidR="003E28F0" w:rsidRPr="004854E7" w:rsidRDefault="003E28F0">
      <w:pPr>
        <w:pStyle w:val="Textoindependiente"/>
        <w:rPr>
          <w:lang w:val="es-CO"/>
        </w:rPr>
      </w:pPr>
    </w:p>
    <w:p w14:paraId="34B84D91" w14:textId="77777777" w:rsidR="003E28F0" w:rsidRPr="004854E7" w:rsidRDefault="003E28F0">
      <w:pPr>
        <w:pStyle w:val="Textoindependiente"/>
        <w:rPr>
          <w:lang w:val="es-CO"/>
        </w:rPr>
      </w:pPr>
    </w:p>
    <w:p w14:paraId="1D8493D0" w14:textId="77777777" w:rsidR="003E28F0" w:rsidRPr="004854E7" w:rsidRDefault="003E28F0">
      <w:pPr>
        <w:pStyle w:val="Textoindependiente"/>
        <w:rPr>
          <w:lang w:val="es-CO"/>
        </w:rPr>
      </w:pPr>
    </w:p>
    <w:p w14:paraId="022747C4" w14:textId="77777777" w:rsidR="003E28F0" w:rsidRPr="004854E7" w:rsidRDefault="003E28F0">
      <w:pPr>
        <w:pStyle w:val="Textoindependiente"/>
        <w:rPr>
          <w:lang w:val="es-CO"/>
        </w:rPr>
      </w:pPr>
    </w:p>
    <w:p w14:paraId="37F8DC55" w14:textId="77777777" w:rsidR="003E28F0" w:rsidRPr="004854E7" w:rsidRDefault="003E28F0">
      <w:pPr>
        <w:pStyle w:val="Textoindependiente"/>
        <w:rPr>
          <w:lang w:val="es-CO"/>
        </w:rPr>
      </w:pPr>
    </w:p>
    <w:p w14:paraId="61297036" w14:textId="77777777" w:rsidR="003E28F0" w:rsidRPr="004854E7" w:rsidRDefault="003E28F0">
      <w:pPr>
        <w:pStyle w:val="Textoindependiente"/>
        <w:rPr>
          <w:lang w:val="es-CO"/>
        </w:rPr>
      </w:pPr>
    </w:p>
    <w:p w14:paraId="0DC2B577" w14:textId="77777777" w:rsidR="003E28F0" w:rsidRPr="004854E7" w:rsidRDefault="003E28F0">
      <w:pPr>
        <w:pStyle w:val="Textoindependiente"/>
        <w:spacing w:before="9"/>
        <w:rPr>
          <w:sz w:val="34"/>
          <w:lang w:val="es-CO"/>
        </w:rPr>
      </w:pPr>
    </w:p>
    <w:p w14:paraId="01B854A6" w14:textId="77777777" w:rsidR="003E28F0" w:rsidRDefault="004854E7">
      <w:pPr>
        <w:pStyle w:val="Textoindependiente"/>
        <w:ind w:right="918"/>
        <w:jc w:val="center"/>
      </w:pPr>
      <w:r>
        <w:rPr>
          <w:w w:val="90"/>
        </w:rPr>
        <w:t>9</w:t>
      </w:r>
    </w:p>
    <w:p w14:paraId="1794238C" w14:textId="77777777" w:rsidR="003E28F0" w:rsidRDefault="003E28F0">
      <w:pPr>
        <w:jc w:val="center"/>
        <w:sectPr w:rsidR="003E28F0">
          <w:headerReference w:type="default" r:id="rId46"/>
          <w:pgSz w:w="12240" w:h="15840"/>
          <w:pgMar w:top="3920" w:right="0" w:bottom="280" w:left="1720" w:header="2890" w:footer="0" w:gutter="0"/>
          <w:cols w:space="720"/>
        </w:sectPr>
      </w:pPr>
    </w:p>
    <w:p w14:paraId="29247107" w14:textId="77777777" w:rsidR="003E28F0" w:rsidRDefault="003E28F0">
      <w:pPr>
        <w:pStyle w:val="Textoindependiente"/>
        <w:rPr>
          <w:sz w:val="20"/>
        </w:rPr>
      </w:pPr>
    </w:p>
    <w:p w14:paraId="7610E8BD" w14:textId="77777777" w:rsidR="003E28F0" w:rsidRDefault="003E28F0">
      <w:pPr>
        <w:pStyle w:val="Textoindependiente"/>
        <w:rPr>
          <w:sz w:val="20"/>
        </w:rPr>
      </w:pPr>
    </w:p>
    <w:p w14:paraId="01BD9AA4" w14:textId="77777777" w:rsidR="003E28F0" w:rsidRDefault="003E28F0">
      <w:pPr>
        <w:pStyle w:val="Textoindependiente"/>
        <w:rPr>
          <w:sz w:val="20"/>
        </w:rPr>
      </w:pPr>
    </w:p>
    <w:p w14:paraId="61E24258" w14:textId="77777777" w:rsidR="003E28F0" w:rsidRDefault="003E28F0">
      <w:pPr>
        <w:pStyle w:val="Textoindependiente"/>
        <w:spacing w:before="7"/>
        <w:rPr>
          <w:sz w:val="19"/>
        </w:rPr>
      </w:pPr>
    </w:p>
    <w:p w14:paraId="40180FB9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0" w:line="235" w:lineRule="auto"/>
        <w:ind w:hanging="338"/>
        <w:jc w:val="both"/>
        <w:rPr>
          <w:sz w:val="24"/>
        </w:rPr>
      </w:pPr>
      <w:bookmarkStart w:id="44" w:name="_bookmark12"/>
      <w:bookmarkEnd w:id="44"/>
      <w:r>
        <w:rPr>
          <w:w w:val="95"/>
          <w:sz w:val="24"/>
        </w:rPr>
        <w:t>Alfred Blumstein, Jacqueline Cohen, and Harold D. Miller,</w:t>
      </w:r>
      <w:r>
        <w:rPr>
          <w:spacing w:val="-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 xml:space="preserve">Demographically </w:t>
      </w:r>
      <w:proofErr w:type="spellStart"/>
      <w:r>
        <w:rPr>
          <w:rFonts w:ascii="Georgia"/>
          <w:w w:val="95"/>
          <w:sz w:val="24"/>
        </w:rPr>
        <w:t>disaggre</w:t>
      </w:r>
      <w:proofErr w:type="spellEnd"/>
      <w:r>
        <w:rPr>
          <w:rFonts w:ascii="Georgia"/>
          <w:w w:val="95"/>
          <w:sz w:val="24"/>
        </w:rPr>
        <w:t xml:space="preserve">- </w:t>
      </w:r>
      <w:r>
        <w:rPr>
          <w:rFonts w:ascii="Georgia"/>
          <w:spacing w:val="-3"/>
          <w:sz w:val="24"/>
        </w:rPr>
        <w:t>gated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pacing w:val="-3"/>
          <w:sz w:val="24"/>
        </w:rPr>
        <w:t>projections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prison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populations</w:t>
      </w:r>
      <w:r>
        <w:rPr>
          <w:sz w:val="24"/>
        </w:rPr>
        <w:t>,</w:t>
      </w:r>
      <w:r>
        <w:rPr>
          <w:spacing w:val="-25"/>
          <w:sz w:val="24"/>
        </w:rPr>
        <w:t xml:space="preserve"> </w:t>
      </w:r>
      <w:r>
        <w:rPr>
          <w:sz w:val="24"/>
        </w:rPr>
        <w:t>Journal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Criminal</w:t>
      </w:r>
      <w:r>
        <w:rPr>
          <w:spacing w:val="-26"/>
          <w:sz w:val="24"/>
        </w:rPr>
        <w:t xml:space="preserve"> </w:t>
      </w:r>
      <w:r>
        <w:rPr>
          <w:sz w:val="24"/>
        </w:rPr>
        <w:t>Justice</w:t>
      </w:r>
      <w:r>
        <w:rPr>
          <w:spacing w:val="-25"/>
          <w:sz w:val="24"/>
        </w:rPr>
        <w:t xml:space="preserve"> </w:t>
      </w:r>
      <w:r>
        <w:rPr>
          <w:sz w:val="23"/>
        </w:rPr>
        <w:t>8</w:t>
      </w:r>
      <w:r>
        <w:rPr>
          <w:spacing w:val="-23"/>
          <w:sz w:val="23"/>
        </w:rPr>
        <w:t xml:space="preserve"> </w:t>
      </w:r>
      <w:r>
        <w:rPr>
          <w:sz w:val="24"/>
        </w:rPr>
        <w:t>(1980),</w:t>
      </w:r>
      <w:r>
        <w:rPr>
          <w:spacing w:val="-26"/>
          <w:sz w:val="24"/>
        </w:rPr>
        <w:t xml:space="preserve"> </w:t>
      </w:r>
      <w:r>
        <w:rPr>
          <w:sz w:val="24"/>
        </w:rPr>
        <w:t>no.</w:t>
      </w:r>
      <w:r>
        <w:rPr>
          <w:spacing w:val="-25"/>
          <w:sz w:val="24"/>
        </w:rPr>
        <w:t xml:space="preserve"> </w:t>
      </w:r>
      <w:r>
        <w:rPr>
          <w:sz w:val="24"/>
        </w:rPr>
        <w:t>1, 1</w:t>
      </w:r>
      <w:r>
        <w:rPr>
          <w:spacing w:val="1"/>
          <w:sz w:val="24"/>
        </w:rPr>
        <w:t xml:space="preserve"> </w:t>
      </w:r>
      <w:r>
        <w:rPr>
          <w:sz w:val="24"/>
        </w:rPr>
        <w:t>26.</w:t>
      </w:r>
    </w:p>
    <w:p w14:paraId="7620104F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338"/>
        <w:jc w:val="both"/>
        <w:rPr>
          <w:sz w:val="24"/>
        </w:rPr>
      </w:pPr>
      <w:r>
        <w:rPr>
          <w:sz w:val="24"/>
        </w:rPr>
        <w:t>George</w:t>
      </w:r>
      <w:r>
        <w:rPr>
          <w:spacing w:val="-22"/>
          <w:sz w:val="24"/>
        </w:rPr>
        <w:t xml:space="preserve"> </w:t>
      </w:r>
      <w:r>
        <w:rPr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z w:val="24"/>
        </w:rPr>
        <w:t>P</w:t>
      </w:r>
      <w:r>
        <w:rPr>
          <w:spacing w:val="-21"/>
          <w:sz w:val="24"/>
        </w:rPr>
        <w:t xml:space="preserve"> </w:t>
      </w:r>
      <w:r>
        <w:rPr>
          <w:sz w:val="24"/>
        </w:rPr>
        <w:t>Box,</w:t>
      </w:r>
      <w:r>
        <w:rPr>
          <w:spacing w:val="-22"/>
          <w:sz w:val="24"/>
        </w:rPr>
        <w:t xml:space="preserve"> </w:t>
      </w:r>
      <w:r>
        <w:rPr>
          <w:sz w:val="24"/>
        </w:rPr>
        <w:t>Gm</w:t>
      </w:r>
      <w:r>
        <w:rPr>
          <w:spacing w:val="-21"/>
          <w:sz w:val="24"/>
        </w:rPr>
        <w:t xml:space="preserve"> </w:t>
      </w:r>
      <w:r>
        <w:rPr>
          <w:sz w:val="24"/>
        </w:rPr>
        <w:t>Jenkins,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Gc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Reinsel</w:t>
      </w:r>
      <w:proofErr w:type="spellEnd"/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rFonts w:ascii="Georgia"/>
          <w:sz w:val="24"/>
        </w:rPr>
        <w:t>Time</w:t>
      </w:r>
      <w:r>
        <w:rPr>
          <w:rFonts w:ascii="Georgia"/>
          <w:spacing w:val="-17"/>
          <w:sz w:val="24"/>
        </w:rPr>
        <w:t xml:space="preserve"> </w:t>
      </w:r>
      <w:r>
        <w:rPr>
          <w:rFonts w:ascii="Georgia"/>
          <w:sz w:val="24"/>
        </w:rPr>
        <w:t>series</w:t>
      </w:r>
      <w:r>
        <w:rPr>
          <w:rFonts w:ascii="Georgia"/>
          <w:spacing w:val="-17"/>
          <w:sz w:val="24"/>
        </w:rPr>
        <w:t xml:space="preserve"> </w:t>
      </w:r>
      <w:r>
        <w:rPr>
          <w:rFonts w:ascii="Georgia"/>
          <w:sz w:val="24"/>
        </w:rPr>
        <w:t>analysis:</w:t>
      </w:r>
      <w:r>
        <w:rPr>
          <w:rFonts w:ascii="Georgia"/>
          <w:spacing w:val="-17"/>
          <w:sz w:val="24"/>
        </w:rPr>
        <w:t xml:space="preserve"> </w:t>
      </w:r>
      <w:r>
        <w:rPr>
          <w:rFonts w:ascii="Georgia"/>
          <w:spacing w:val="-4"/>
          <w:sz w:val="24"/>
        </w:rPr>
        <w:t>forecasting</w:t>
      </w:r>
      <w:r>
        <w:rPr>
          <w:rFonts w:ascii="Georgia"/>
          <w:spacing w:val="-17"/>
          <w:sz w:val="24"/>
        </w:rPr>
        <w:t xml:space="preserve"> </w:t>
      </w:r>
      <w:r>
        <w:rPr>
          <w:rFonts w:ascii="Georgia"/>
          <w:sz w:val="24"/>
        </w:rPr>
        <w:t xml:space="preserve">and </w:t>
      </w:r>
      <w:r>
        <w:rPr>
          <w:rFonts w:ascii="Georgia"/>
          <w:spacing w:val="-3"/>
          <w:sz w:val="24"/>
        </w:rPr>
        <w:t>control</w:t>
      </w:r>
      <w:r>
        <w:rPr>
          <w:spacing w:val="-3"/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2013.</w:t>
      </w:r>
    </w:p>
    <w:p w14:paraId="471E9A50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9" w:line="235" w:lineRule="auto"/>
        <w:ind w:hanging="338"/>
        <w:jc w:val="both"/>
        <w:rPr>
          <w:sz w:val="24"/>
        </w:rPr>
      </w:pPr>
      <w:r>
        <w:rPr>
          <w:sz w:val="24"/>
        </w:rPr>
        <w:t>Paolo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Brandimarte</w:t>
      </w:r>
      <w:proofErr w:type="spellEnd"/>
      <w:r>
        <w:rPr>
          <w:sz w:val="24"/>
        </w:rPr>
        <w:t>,</w:t>
      </w:r>
      <w:r>
        <w:rPr>
          <w:spacing w:val="52"/>
          <w:sz w:val="24"/>
        </w:rPr>
        <w:t xml:space="preserve"> </w:t>
      </w:r>
      <w:r>
        <w:rPr>
          <w:rFonts w:ascii="Georgia"/>
          <w:sz w:val="24"/>
        </w:rPr>
        <w:t>Time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Series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Models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5"/>
          <w:sz w:val="24"/>
        </w:rPr>
        <w:t xml:space="preserve"> </w:t>
      </w:r>
      <w:r>
        <w:rPr>
          <w:sz w:val="24"/>
        </w:rPr>
        <w:t>Methods: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5"/>
          <w:sz w:val="24"/>
        </w:rPr>
        <w:t xml:space="preserve"> </w:t>
      </w:r>
      <w:r>
        <w:rPr>
          <w:sz w:val="24"/>
        </w:rPr>
        <w:t>for Business</w:t>
      </w:r>
      <w:r>
        <w:rPr>
          <w:spacing w:val="-2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5"/>
          <w:sz w:val="24"/>
        </w:rPr>
        <w:t xml:space="preserve"> </w:t>
      </w:r>
      <w:r>
        <w:rPr>
          <w:sz w:val="24"/>
        </w:rPr>
        <w:t>Springer</w:t>
      </w:r>
      <w:r>
        <w:rPr>
          <w:spacing w:val="-25"/>
          <w:sz w:val="24"/>
        </w:rPr>
        <w:t xml:space="preserve"> </w:t>
      </w:r>
      <w:r>
        <w:rPr>
          <w:sz w:val="24"/>
        </w:rPr>
        <w:t>Berlin</w:t>
      </w:r>
      <w:r>
        <w:rPr>
          <w:spacing w:val="-25"/>
          <w:sz w:val="24"/>
        </w:rPr>
        <w:t xml:space="preserve"> </w:t>
      </w:r>
      <w:r>
        <w:rPr>
          <w:sz w:val="24"/>
        </w:rPr>
        <w:t>Heidelberg,</w:t>
      </w:r>
      <w:r>
        <w:rPr>
          <w:spacing w:val="-25"/>
          <w:sz w:val="24"/>
        </w:rPr>
        <w:t xml:space="preserve"> </w:t>
      </w:r>
      <w:r>
        <w:rPr>
          <w:sz w:val="24"/>
        </w:rPr>
        <w:t>Berlin,</w:t>
      </w:r>
      <w:r>
        <w:rPr>
          <w:spacing w:val="-24"/>
          <w:sz w:val="24"/>
        </w:rPr>
        <w:t xml:space="preserve"> </w:t>
      </w:r>
      <w:r>
        <w:rPr>
          <w:sz w:val="24"/>
        </w:rPr>
        <w:t>Heidelberg,</w:t>
      </w:r>
      <w:r>
        <w:rPr>
          <w:spacing w:val="-25"/>
          <w:sz w:val="24"/>
        </w:rPr>
        <w:t xml:space="preserve"> </w:t>
      </w:r>
      <w:r>
        <w:rPr>
          <w:sz w:val="24"/>
        </w:rPr>
        <w:t>2011,</w:t>
      </w:r>
      <w:r>
        <w:rPr>
          <w:spacing w:val="-25"/>
          <w:sz w:val="24"/>
        </w:rPr>
        <w:t xml:space="preserve"> </w:t>
      </w:r>
      <w:r>
        <w:rPr>
          <w:sz w:val="24"/>
        </w:rPr>
        <w:t>pp.</w:t>
      </w:r>
      <w:r>
        <w:rPr>
          <w:spacing w:val="-25"/>
          <w:sz w:val="24"/>
        </w:rPr>
        <w:t xml:space="preserve"> </w:t>
      </w:r>
      <w:r>
        <w:rPr>
          <w:sz w:val="24"/>
        </w:rPr>
        <w:t>527 579.</w:t>
      </w:r>
    </w:p>
    <w:p w14:paraId="7C12D363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338"/>
        <w:jc w:val="both"/>
        <w:rPr>
          <w:sz w:val="24"/>
        </w:rPr>
      </w:pPr>
      <w:r>
        <w:rPr>
          <w:sz w:val="24"/>
        </w:rPr>
        <w:t xml:space="preserve">Peter J. Brockwell, </w:t>
      </w:r>
      <w:r>
        <w:rPr>
          <w:rFonts w:ascii="Georgia"/>
          <w:sz w:val="24"/>
        </w:rPr>
        <w:t>Time Series</w:t>
      </w:r>
      <w:r>
        <w:rPr>
          <w:sz w:val="24"/>
        </w:rPr>
        <w:t>, International Encyclopedia of Statistical Science, Springer Berlin Heidelberg, Berlin, Heidelberg, 2011, pp. 1601</w:t>
      </w:r>
      <w:r>
        <w:rPr>
          <w:spacing w:val="9"/>
          <w:sz w:val="24"/>
        </w:rPr>
        <w:t xml:space="preserve"> </w:t>
      </w:r>
      <w:r>
        <w:rPr>
          <w:sz w:val="24"/>
        </w:rPr>
        <w:t>1605.</w:t>
      </w:r>
    </w:p>
    <w:p w14:paraId="7944857B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338"/>
        <w:jc w:val="both"/>
        <w:rPr>
          <w:sz w:val="24"/>
        </w:rPr>
      </w:pPr>
      <w:r>
        <w:rPr>
          <w:sz w:val="24"/>
        </w:rPr>
        <w:t xml:space="preserve">Jacques J.F </w:t>
      </w:r>
      <w:proofErr w:type="spellStart"/>
      <w:r>
        <w:rPr>
          <w:sz w:val="24"/>
        </w:rPr>
        <w:t>Commandeur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Siem</w:t>
      </w:r>
      <w:proofErr w:type="spellEnd"/>
      <w:r>
        <w:rPr>
          <w:sz w:val="24"/>
        </w:rPr>
        <w:t xml:space="preserve"> Jan Koopman,</w:t>
      </w:r>
      <w:r>
        <w:rPr>
          <w:spacing w:val="12"/>
          <w:sz w:val="24"/>
        </w:rPr>
        <w:t xml:space="preserve"> </w:t>
      </w:r>
      <w:r>
        <w:rPr>
          <w:rFonts w:ascii="Georgia"/>
          <w:spacing w:val="-3"/>
          <w:sz w:val="24"/>
        </w:rPr>
        <w:t xml:space="preserve">An </w:t>
      </w:r>
      <w:r>
        <w:rPr>
          <w:rFonts w:ascii="Georgia"/>
          <w:sz w:val="24"/>
        </w:rPr>
        <w:t xml:space="preserve">Introduction to State </w:t>
      </w:r>
      <w:r>
        <w:rPr>
          <w:rFonts w:ascii="Georgia"/>
          <w:spacing w:val="-5"/>
          <w:sz w:val="24"/>
        </w:rPr>
        <w:t xml:space="preserve">Space </w:t>
      </w:r>
      <w:r>
        <w:rPr>
          <w:rFonts w:ascii="Georgia"/>
          <w:sz w:val="24"/>
        </w:rPr>
        <w:t>Time Series Analysis</w:t>
      </w:r>
      <w:r>
        <w:rPr>
          <w:sz w:val="24"/>
        </w:rPr>
        <w:t>, (2007),</w:t>
      </w:r>
      <w:r>
        <w:rPr>
          <w:spacing w:val="45"/>
          <w:sz w:val="24"/>
        </w:rPr>
        <w:t xml:space="preserve"> </w:t>
      </w:r>
      <w:r>
        <w:rPr>
          <w:sz w:val="24"/>
        </w:rPr>
        <w:t>189.</w:t>
      </w:r>
    </w:p>
    <w:p w14:paraId="54C1BE16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4"/>
        <w:ind w:right="0" w:hanging="338"/>
        <w:jc w:val="left"/>
        <w:rPr>
          <w:sz w:val="24"/>
        </w:rPr>
      </w:pPr>
      <w:r>
        <w:rPr>
          <w:sz w:val="24"/>
        </w:rPr>
        <w:t xml:space="preserve">DANE, </w:t>
      </w:r>
      <w:proofErr w:type="spellStart"/>
      <w:r>
        <w:rPr>
          <w:rFonts w:ascii="Georgia" w:hAnsi="Georgia"/>
          <w:sz w:val="24"/>
        </w:rPr>
        <w:t>Estimaciones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población</w:t>
      </w:r>
      <w:proofErr w:type="spellEnd"/>
      <w:r>
        <w:rPr>
          <w:rFonts w:ascii="Georgia" w:hAnsi="Georgia"/>
          <w:sz w:val="24"/>
        </w:rPr>
        <w:t xml:space="preserve"> DANE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2009.</w:t>
      </w:r>
    </w:p>
    <w:p w14:paraId="27A63C51" w14:textId="77777777" w:rsidR="003E28F0" w:rsidRPr="004854E7" w:rsidRDefault="004854E7">
      <w:pPr>
        <w:pStyle w:val="Prrafodelista"/>
        <w:numPr>
          <w:ilvl w:val="0"/>
          <w:numId w:val="2"/>
        </w:numPr>
        <w:tabs>
          <w:tab w:val="left" w:pos="995"/>
          <w:tab w:val="left" w:pos="1681"/>
        </w:tabs>
        <w:spacing w:before="178" w:line="235" w:lineRule="auto"/>
        <w:ind w:hanging="338"/>
        <w:jc w:val="both"/>
        <w:rPr>
          <w:sz w:val="24"/>
          <w:lang w:val="es-CO"/>
        </w:rPr>
      </w:pPr>
      <w:bookmarkStart w:id="45" w:name="_bookmark13"/>
      <w:bookmarkEnd w:id="45"/>
      <w:r w:rsidRPr="004854E7">
        <w:rPr>
          <w:w w:val="99"/>
          <w:u w:val="single"/>
          <w:lang w:val="es-CO"/>
        </w:rPr>
        <w:t xml:space="preserve"> </w:t>
      </w:r>
      <w:r w:rsidRPr="004854E7">
        <w:rPr>
          <w:u w:val="single"/>
          <w:lang w:val="es-CO"/>
        </w:rPr>
        <w:tab/>
      </w:r>
      <w:r w:rsidRPr="004854E7">
        <w:rPr>
          <w:w w:val="90"/>
          <w:sz w:val="24"/>
          <w:lang w:val="es-CO"/>
        </w:rPr>
        <w:t xml:space="preserve">, </w:t>
      </w:r>
      <w:r w:rsidRPr="004854E7">
        <w:rPr>
          <w:rFonts w:ascii="Georgia" w:hAnsi="Georgia"/>
          <w:w w:val="90"/>
          <w:sz w:val="24"/>
          <w:lang w:val="es-CO"/>
        </w:rPr>
        <w:t xml:space="preserve">Estimación y </w:t>
      </w:r>
      <w:r w:rsidRPr="004854E7">
        <w:rPr>
          <w:rFonts w:ascii="Georgia" w:hAnsi="Georgia"/>
          <w:spacing w:val="-4"/>
          <w:w w:val="90"/>
          <w:sz w:val="24"/>
          <w:lang w:val="es-CO"/>
        </w:rPr>
        <w:t xml:space="preserve">proyección </w:t>
      </w:r>
      <w:r w:rsidRPr="004854E7">
        <w:rPr>
          <w:rFonts w:ascii="Georgia" w:hAnsi="Georgia"/>
          <w:w w:val="90"/>
          <w:sz w:val="24"/>
          <w:lang w:val="es-CO"/>
        </w:rPr>
        <w:t xml:space="preserve">de población nacional, departamental y municipal </w:t>
      </w:r>
      <w:r w:rsidRPr="004854E7">
        <w:rPr>
          <w:rFonts w:ascii="Georgia" w:hAnsi="Georgia"/>
          <w:spacing w:val="-4"/>
          <w:w w:val="95"/>
          <w:sz w:val="24"/>
          <w:lang w:val="es-CO"/>
        </w:rPr>
        <w:t>por</w:t>
      </w:r>
      <w:r w:rsidRPr="004854E7">
        <w:rPr>
          <w:rFonts w:ascii="Georgia" w:hAnsi="Georgia"/>
          <w:spacing w:val="-21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sexo,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grupos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quinquenales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de</w:t>
      </w:r>
      <w:r w:rsidRPr="004854E7">
        <w:rPr>
          <w:rFonts w:ascii="Georgia" w:hAnsi="Georgia"/>
          <w:spacing w:val="-21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spacing w:val="-3"/>
          <w:w w:val="95"/>
          <w:sz w:val="24"/>
          <w:lang w:val="es-CO"/>
        </w:rPr>
        <w:t>edad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y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edades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simples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de</w:t>
      </w:r>
      <w:r w:rsidRPr="004854E7">
        <w:rPr>
          <w:rFonts w:ascii="Georgia" w:hAnsi="Georgia"/>
          <w:spacing w:val="-21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0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a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26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años</w:t>
      </w:r>
      <w:r w:rsidRPr="004854E7">
        <w:rPr>
          <w:rFonts w:ascii="Georgia" w:hAnsi="Georgia"/>
          <w:spacing w:val="-20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w w:val="95"/>
          <w:sz w:val="24"/>
          <w:lang w:val="es-CO"/>
        </w:rPr>
        <w:t>1985-2020</w:t>
      </w:r>
      <w:r w:rsidRPr="004854E7">
        <w:rPr>
          <w:w w:val="95"/>
          <w:sz w:val="24"/>
          <w:lang w:val="es-CO"/>
        </w:rPr>
        <w:t xml:space="preserve">, </w:t>
      </w:r>
      <w:proofErr w:type="spellStart"/>
      <w:r w:rsidRPr="004854E7">
        <w:rPr>
          <w:spacing w:val="-5"/>
          <w:w w:val="95"/>
          <w:sz w:val="24"/>
          <w:lang w:val="es-CO"/>
        </w:rPr>
        <w:t>Tech</w:t>
      </w:r>
      <w:proofErr w:type="spellEnd"/>
      <w:r w:rsidRPr="004854E7">
        <w:rPr>
          <w:spacing w:val="-5"/>
          <w:w w:val="95"/>
          <w:sz w:val="24"/>
          <w:lang w:val="es-CO"/>
        </w:rPr>
        <w:t xml:space="preserve">. </w:t>
      </w:r>
      <w:proofErr w:type="spellStart"/>
      <w:r w:rsidRPr="004854E7">
        <w:rPr>
          <w:w w:val="95"/>
          <w:sz w:val="24"/>
          <w:lang w:val="es-CO"/>
        </w:rPr>
        <w:t>report</w:t>
      </w:r>
      <w:proofErr w:type="spellEnd"/>
      <w:r w:rsidRPr="004854E7">
        <w:rPr>
          <w:w w:val="95"/>
          <w:sz w:val="24"/>
          <w:lang w:val="es-CO"/>
        </w:rPr>
        <w:t>,</w:t>
      </w:r>
      <w:r w:rsidRPr="004854E7">
        <w:rPr>
          <w:spacing w:val="-17"/>
          <w:w w:val="95"/>
          <w:sz w:val="24"/>
          <w:lang w:val="es-CO"/>
        </w:rPr>
        <w:t xml:space="preserve"> </w:t>
      </w:r>
      <w:r w:rsidRPr="004854E7">
        <w:rPr>
          <w:w w:val="95"/>
          <w:sz w:val="24"/>
          <w:lang w:val="es-CO"/>
        </w:rPr>
        <w:t>2013.</w:t>
      </w:r>
    </w:p>
    <w:p w14:paraId="2F64BF9A" w14:textId="77777777" w:rsidR="003E28F0" w:rsidRPr="004854E7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338"/>
        <w:jc w:val="both"/>
        <w:rPr>
          <w:sz w:val="24"/>
          <w:lang w:val="es-CO"/>
        </w:rPr>
      </w:pPr>
      <w:r w:rsidRPr="004854E7">
        <w:rPr>
          <w:sz w:val="24"/>
          <w:lang w:val="es-CO"/>
        </w:rPr>
        <w:t>Departamento</w:t>
      </w:r>
      <w:r w:rsidRPr="004854E7">
        <w:rPr>
          <w:spacing w:val="-32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Nacional</w:t>
      </w:r>
      <w:r w:rsidRPr="004854E7">
        <w:rPr>
          <w:spacing w:val="-32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de</w:t>
      </w:r>
      <w:r w:rsidRPr="004854E7">
        <w:rPr>
          <w:spacing w:val="-31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Planeación,</w:t>
      </w:r>
      <w:r w:rsidRPr="004854E7">
        <w:rPr>
          <w:spacing w:val="8"/>
          <w:sz w:val="24"/>
          <w:lang w:val="es-CO"/>
        </w:rPr>
        <w:t xml:space="preserve"> </w:t>
      </w:r>
      <w:proofErr w:type="spellStart"/>
      <w:r w:rsidRPr="004854E7">
        <w:rPr>
          <w:rFonts w:ascii="Georgia" w:hAnsi="Georgia"/>
          <w:sz w:val="24"/>
          <w:lang w:val="es-CO"/>
        </w:rPr>
        <w:t>Conpes</w:t>
      </w:r>
      <w:proofErr w:type="spellEnd"/>
      <w:r w:rsidRPr="004854E7">
        <w:rPr>
          <w:rFonts w:ascii="Georgia" w:hAnsi="Georgia"/>
          <w:spacing w:val="-28"/>
          <w:sz w:val="24"/>
          <w:lang w:val="es-CO"/>
        </w:rPr>
        <w:t xml:space="preserve"> </w:t>
      </w:r>
      <w:r w:rsidRPr="004854E7">
        <w:rPr>
          <w:rFonts w:ascii="Georgia" w:hAnsi="Georgia"/>
          <w:sz w:val="24"/>
          <w:lang w:val="es-CO"/>
        </w:rPr>
        <w:t>3828</w:t>
      </w:r>
      <w:r w:rsidRPr="004854E7">
        <w:rPr>
          <w:rFonts w:ascii="Georgia" w:hAnsi="Georgia"/>
          <w:spacing w:val="-28"/>
          <w:sz w:val="24"/>
          <w:lang w:val="es-CO"/>
        </w:rPr>
        <w:t xml:space="preserve"> </w:t>
      </w:r>
      <w:r w:rsidRPr="004854E7">
        <w:rPr>
          <w:rFonts w:ascii="Georgia" w:hAnsi="Georgia"/>
          <w:sz w:val="24"/>
          <w:lang w:val="es-CO"/>
        </w:rPr>
        <w:t>POLÍTICA</w:t>
      </w:r>
      <w:r w:rsidRPr="004854E7">
        <w:rPr>
          <w:rFonts w:ascii="Georgia" w:hAnsi="Georgia"/>
          <w:spacing w:val="-28"/>
          <w:sz w:val="24"/>
          <w:lang w:val="es-CO"/>
        </w:rPr>
        <w:t xml:space="preserve"> </w:t>
      </w:r>
      <w:r w:rsidRPr="004854E7">
        <w:rPr>
          <w:rFonts w:ascii="Georgia" w:hAnsi="Georgia"/>
          <w:sz w:val="24"/>
          <w:lang w:val="es-CO"/>
        </w:rPr>
        <w:t>PENITENCIARIA Y CARCELARIA EN COLOMBIA</w:t>
      </w:r>
      <w:r w:rsidRPr="004854E7">
        <w:rPr>
          <w:sz w:val="24"/>
          <w:lang w:val="es-CO"/>
        </w:rPr>
        <w:t>,</w:t>
      </w:r>
      <w:r w:rsidRPr="004854E7">
        <w:rPr>
          <w:spacing w:val="55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(2015).</w:t>
      </w:r>
    </w:p>
    <w:p w14:paraId="4717380F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9" w:line="235" w:lineRule="auto"/>
        <w:ind w:hanging="338"/>
        <w:jc w:val="both"/>
        <w:rPr>
          <w:sz w:val="24"/>
        </w:rPr>
      </w:pPr>
      <w:proofErr w:type="spellStart"/>
      <w:r>
        <w:rPr>
          <w:w w:val="95"/>
          <w:sz w:val="24"/>
        </w:rPr>
        <w:t>Jouni</w:t>
      </w:r>
      <w:proofErr w:type="spellEnd"/>
      <w:r>
        <w:rPr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Helske</w:t>
      </w:r>
      <w:proofErr w:type="spellEnd"/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Exponential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spacing w:val="-3"/>
          <w:w w:val="95"/>
          <w:sz w:val="24"/>
        </w:rPr>
        <w:t>Family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State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spacing w:val="-5"/>
          <w:w w:val="95"/>
          <w:sz w:val="24"/>
        </w:rPr>
        <w:t>Space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Models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in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R</w:t>
      </w:r>
      <w:r>
        <w:rPr>
          <w:w w:val="95"/>
          <w:sz w:val="24"/>
        </w:rPr>
        <w:t>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Journal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Statistical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Soft- </w:t>
      </w:r>
      <w:r>
        <w:rPr>
          <w:sz w:val="24"/>
        </w:rPr>
        <w:t xml:space="preserve">ware </w:t>
      </w:r>
      <w:r>
        <w:rPr>
          <w:sz w:val="23"/>
        </w:rPr>
        <w:t xml:space="preserve">78 </w:t>
      </w:r>
      <w:r>
        <w:rPr>
          <w:sz w:val="24"/>
        </w:rPr>
        <w:t>(2017), no. 10, 1</w:t>
      </w:r>
      <w:r>
        <w:rPr>
          <w:spacing w:val="7"/>
          <w:sz w:val="24"/>
        </w:rPr>
        <w:t xml:space="preserve"> </w:t>
      </w:r>
      <w:r>
        <w:rPr>
          <w:sz w:val="24"/>
        </w:rPr>
        <w:t>39.</w:t>
      </w:r>
    </w:p>
    <w:p w14:paraId="60CE6B5E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447"/>
        <w:jc w:val="left"/>
        <w:rPr>
          <w:sz w:val="24"/>
        </w:rPr>
      </w:pPr>
      <w:r>
        <w:rPr>
          <w:w w:val="95"/>
          <w:sz w:val="24"/>
        </w:rPr>
        <w:t xml:space="preserve">Rob J Hyndman, </w:t>
      </w:r>
      <w:r>
        <w:rPr>
          <w:rFonts w:ascii="Georgia"/>
          <w:spacing w:val="-4"/>
          <w:w w:val="95"/>
          <w:sz w:val="24"/>
        </w:rPr>
        <w:t xml:space="preserve">{forecast}: </w:t>
      </w:r>
      <w:r>
        <w:rPr>
          <w:rFonts w:ascii="Georgia"/>
          <w:spacing w:val="-5"/>
          <w:w w:val="95"/>
          <w:sz w:val="24"/>
        </w:rPr>
        <w:t xml:space="preserve">Forecasting </w:t>
      </w:r>
      <w:r>
        <w:rPr>
          <w:rFonts w:ascii="Georgia"/>
          <w:w w:val="95"/>
          <w:sz w:val="24"/>
        </w:rPr>
        <w:t>functions for time series and linear</w:t>
      </w:r>
      <w:r>
        <w:rPr>
          <w:rFonts w:ascii="Georgia"/>
          <w:spacing w:val="-2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models</w:t>
      </w:r>
      <w:r>
        <w:rPr>
          <w:w w:val="95"/>
          <w:sz w:val="24"/>
        </w:rPr>
        <w:t xml:space="preserve">, </w:t>
      </w:r>
      <w:r>
        <w:rPr>
          <w:sz w:val="24"/>
        </w:rPr>
        <w:t>2017.</w:t>
      </w:r>
    </w:p>
    <w:p w14:paraId="69F9DFC5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5"/>
        <w:ind w:left="886" w:right="0" w:hanging="339"/>
        <w:jc w:val="left"/>
        <w:rPr>
          <w:sz w:val="24"/>
        </w:rPr>
      </w:pPr>
      <w:r>
        <w:rPr>
          <w:sz w:val="24"/>
        </w:rPr>
        <w:t xml:space="preserve">Institute for Criminal Policy Research, </w:t>
      </w:r>
      <w:r>
        <w:rPr>
          <w:rFonts w:ascii="Georgia"/>
          <w:sz w:val="24"/>
        </w:rPr>
        <w:t xml:space="preserve">Colombia | </w:t>
      </w:r>
      <w:r>
        <w:rPr>
          <w:rFonts w:ascii="Georgia"/>
          <w:spacing w:val="-4"/>
          <w:sz w:val="24"/>
        </w:rPr>
        <w:t xml:space="preserve">World </w:t>
      </w:r>
      <w:r>
        <w:rPr>
          <w:rFonts w:ascii="Georgia"/>
          <w:sz w:val="24"/>
        </w:rPr>
        <w:t>Prison Brief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2016.</w:t>
      </w:r>
    </w:p>
    <w:p w14:paraId="320A749D" w14:textId="77777777" w:rsidR="003E28F0" w:rsidRPr="004854E7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8" w:line="235" w:lineRule="auto"/>
        <w:ind w:hanging="447"/>
        <w:jc w:val="left"/>
        <w:rPr>
          <w:sz w:val="24"/>
          <w:lang w:val="es-CO"/>
        </w:rPr>
      </w:pPr>
      <w:r w:rsidRPr="004854E7">
        <w:rPr>
          <w:w w:val="95"/>
          <w:sz w:val="24"/>
          <w:lang w:val="es-CO"/>
        </w:rPr>
        <w:t xml:space="preserve">Instituto Nacional Penitenciario y Carcelario, </w:t>
      </w:r>
      <w:r w:rsidRPr="004854E7">
        <w:rPr>
          <w:rFonts w:ascii="Georgia" w:hAnsi="Georgia"/>
          <w:w w:val="95"/>
          <w:sz w:val="24"/>
          <w:lang w:val="es-CO"/>
        </w:rPr>
        <w:t xml:space="preserve">Plan de </w:t>
      </w:r>
      <w:r w:rsidRPr="004854E7">
        <w:rPr>
          <w:rFonts w:ascii="Georgia" w:hAnsi="Georgia"/>
          <w:spacing w:val="-3"/>
          <w:w w:val="95"/>
          <w:sz w:val="24"/>
          <w:lang w:val="es-CO"/>
        </w:rPr>
        <w:t xml:space="preserve">direccionamiento </w:t>
      </w:r>
      <w:proofErr w:type="spellStart"/>
      <w:r w:rsidRPr="004854E7">
        <w:rPr>
          <w:rFonts w:ascii="Georgia" w:hAnsi="Georgia"/>
          <w:w w:val="95"/>
          <w:sz w:val="24"/>
          <w:lang w:val="es-CO"/>
        </w:rPr>
        <w:t>estrat</w:t>
      </w:r>
      <w:proofErr w:type="spellEnd"/>
      <w:r w:rsidRPr="004854E7">
        <w:rPr>
          <w:rFonts w:ascii="Georgia" w:hAnsi="Georgia"/>
          <w:w w:val="95"/>
          <w:sz w:val="24"/>
          <w:lang w:val="es-CO"/>
        </w:rPr>
        <w:t>{é}</w:t>
      </w:r>
      <w:proofErr w:type="spellStart"/>
      <w:r w:rsidRPr="004854E7">
        <w:rPr>
          <w:rFonts w:ascii="Georgia" w:hAnsi="Georgia"/>
          <w:w w:val="95"/>
          <w:sz w:val="24"/>
          <w:lang w:val="es-CO"/>
        </w:rPr>
        <w:t>gico</w:t>
      </w:r>
      <w:proofErr w:type="spellEnd"/>
      <w:r w:rsidRPr="004854E7">
        <w:rPr>
          <w:rFonts w:ascii="Georgia" w:hAnsi="Georgia"/>
          <w:w w:val="95"/>
          <w:sz w:val="24"/>
          <w:lang w:val="es-CO"/>
        </w:rPr>
        <w:t xml:space="preserve"> </w:t>
      </w:r>
      <w:r w:rsidRPr="004854E7">
        <w:rPr>
          <w:rFonts w:ascii="Georgia" w:hAnsi="Georgia"/>
          <w:sz w:val="24"/>
          <w:lang w:val="es-CO"/>
        </w:rPr>
        <w:t xml:space="preserve">2015-108, </w:t>
      </w:r>
      <w:proofErr w:type="spellStart"/>
      <w:r w:rsidRPr="004854E7">
        <w:rPr>
          <w:rFonts w:ascii="Georgia" w:hAnsi="Georgia"/>
          <w:sz w:val="24"/>
          <w:lang w:val="es-CO"/>
        </w:rPr>
        <w:t>Misi</w:t>
      </w:r>
      <w:proofErr w:type="spellEnd"/>
      <w:r w:rsidRPr="004854E7">
        <w:rPr>
          <w:rFonts w:ascii="Georgia" w:hAnsi="Georgia"/>
          <w:sz w:val="24"/>
          <w:lang w:val="es-CO"/>
        </w:rPr>
        <w:t xml:space="preserve">{ó}n y </w:t>
      </w:r>
      <w:proofErr w:type="spellStart"/>
      <w:r w:rsidRPr="004854E7">
        <w:rPr>
          <w:rFonts w:ascii="Georgia" w:hAnsi="Georgia"/>
          <w:sz w:val="24"/>
          <w:lang w:val="es-CO"/>
        </w:rPr>
        <w:t>Visi</w:t>
      </w:r>
      <w:proofErr w:type="spellEnd"/>
      <w:r w:rsidRPr="004854E7">
        <w:rPr>
          <w:rFonts w:ascii="Georgia" w:hAnsi="Georgia"/>
          <w:sz w:val="24"/>
          <w:lang w:val="es-CO"/>
        </w:rPr>
        <w:t>{ó}n</w:t>
      </w:r>
      <w:r w:rsidRPr="004854E7">
        <w:rPr>
          <w:sz w:val="24"/>
          <w:lang w:val="es-CO"/>
        </w:rPr>
        <w:t>,</w:t>
      </w:r>
      <w:r w:rsidRPr="004854E7">
        <w:rPr>
          <w:spacing w:val="48"/>
          <w:sz w:val="24"/>
          <w:lang w:val="es-CO"/>
        </w:rPr>
        <w:t xml:space="preserve"> </w:t>
      </w:r>
      <w:r w:rsidRPr="004854E7">
        <w:rPr>
          <w:sz w:val="24"/>
          <w:lang w:val="es-CO"/>
        </w:rPr>
        <w:t>2016.</w:t>
      </w:r>
    </w:p>
    <w:p w14:paraId="56288207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  <w:tab w:val="left" w:pos="2731"/>
        </w:tabs>
        <w:spacing w:before="179" w:line="235" w:lineRule="auto"/>
        <w:ind w:hanging="447"/>
        <w:jc w:val="left"/>
        <w:rPr>
          <w:sz w:val="24"/>
        </w:rPr>
      </w:pPr>
      <w:r>
        <w:rPr>
          <w:sz w:val="24"/>
        </w:rPr>
        <w:t>Ministry</w:t>
      </w:r>
      <w:r>
        <w:rPr>
          <w:spacing w:val="39"/>
          <w:sz w:val="24"/>
        </w:rPr>
        <w:t xml:space="preserve"> </w:t>
      </w:r>
      <w:r>
        <w:rPr>
          <w:sz w:val="24"/>
        </w:rPr>
        <w:t>Justice,</w:t>
      </w:r>
      <w:r>
        <w:rPr>
          <w:sz w:val="24"/>
        </w:rPr>
        <w:tab/>
      </w:r>
      <w:r>
        <w:rPr>
          <w:rFonts w:ascii="Georgia"/>
          <w:w w:val="95"/>
          <w:sz w:val="24"/>
        </w:rPr>
        <w:t xml:space="preserve">Prison Population </w:t>
      </w:r>
      <w:r>
        <w:rPr>
          <w:rFonts w:ascii="Georgia"/>
          <w:spacing w:val="-3"/>
          <w:w w:val="95"/>
          <w:sz w:val="24"/>
        </w:rPr>
        <w:t xml:space="preserve">Projections </w:t>
      </w:r>
      <w:r>
        <w:rPr>
          <w:rFonts w:ascii="Georgia"/>
          <w:w w:val="95"/>
          <w:sz w:val="24"/>
        </w:rPr>
        <w:t>2014 - 2020, England and</w:t>
      </w:r>
      <w:r>
        <w:rPr>
          <w:rFonts w:ascii="Georgia"/>
          <w:spacing w:val="-36"/>
          <w:w w:val="95"/>
          <w:sz w:val="24"/>
        </w:rPr>
        <w:t xml:space="preserve"> </w:t>
      </w:r>
      <w:r>
        <w:rPr>
          <w:rFonts w:ascii="Georgia"/>
          <w:spacing w:val="-3"/>
          <w:w w:val="95"/>
          <w:sz w:val="24"/>
        </w:rPr>
        <w:t>Wales</w:t>
      </w:r>
      <w:r>
        <w:rPr>
          <w:spacing w:val="-3"/>
          <w:w w:val="95"/>
          <w:sz w:val="24"/>
        </w:rPr>
        <w:t xml:space="preserve">, </w:t>
      </w:r>
      <w:r>
        <w:rPr>
          <w:sz w:val="24"/>
        </w:rPr>
        <w:t>Home O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Statistical Bulletin (2014), no. November, 31.</w:t>
      </w:r>
    </w:p>
    <w:p w14:paraId="6B111BF5" w14:textId="77777777" w:rsidR="003E28F0" w:rsidRDefault="003E28F0">
      <w:pPr>
        <w:pStyle w:val="Textoindependiente"/>
      </w:pPr>
    </w:p>
    <w:p w14:paraId="0A6A88E8" w14:textId="77777777" w:rsidR="003E28F0" w:rsidRDefault="003E28F0">
      <w:pPr>
        <w:pStyle w:val="Textoindependiente"/>
        <w:spacing w:before="9"/>
      </w:pPr>
    </w:p>
    <w:p w14:paraId="3412EC59" w14:textId="77777777" w:rsidR="003E28F0" w:rsidRDefault="004854E7">
      <w:pPr>
        <w:pStyle w:val="Textoindependiente"/>
        <w:ind w:right="918"/>
        <w:jc w:val="center"/>
      </w:pPr>
      <w:r>
        <w:t>10</w:t>
      </w:r>
    </w:p>
    <w:p w14:paraId="5501D16C" w14:textId="77777777" w:rsidR="003E28F0" w:rsidRDefault="003E28F0">
      <w:pPr>
        <w:jc w:val="center"/>
        <w:sectPr w:rsidR="003E28F0">
          <w:headerReference w:type="default" r:id="rId47"/>
          <w:pgSz w:w="12240" w:h="15840"/>
          <w:pgMar w:top="3920" w:right="0" w:bottom="280" w:left="1720" w:header="2890" w:footer="0" w:gutter="0"/>
          <w:cols w:space="720"/>
        </w:sectPr>
      </w:pPr>
    </w:p>
    <w:p w14:paraId="41CBF3D3" w14:textId="77777777" w:rsidR="003E28F0" w:rsidRDefault="004854E7">
      <w:pPr>
        <w:tabs>
          <w:tab w:val="right" w:pos="9051"/>
        </w:tabs>
        <w:spacing w:before="42" w:after="12"/>
        <w:ind w:left="4050"/>
        <w:rPr>
          <w:sz w:val="24"/>
        </w:rPr>
      </w:pPr>
      <w:r>
        <w:rPr>
          <w:rFonts w:ascii="Arial" w:hAnsi="Arial"/>
          <w:w w:val="105"/>
          <w:sz w:val="17"/>
        </w:rPr>
        <w:lastRenderedPageBreak/>
        <w:t>BIBLIOGRAFÍA</w:t>
      </w:r>
      <w:r>
        <w:rPr>
          <w:rFonts w:ascii="Arial" w:hAnsi="Arial"/>
          <w:w w:val="105"/>
          <w:sz w:val="17"/>
        </w:rPr>
        <w:tab/>
      </w:r>
      <w:r>
        <w:rPr>
          <w:w w:val="105"/>
          <w:sz w:val="24"/>
        </w:rPr>
        <w:t>11</w:t>
      </w:r>
    </w:p>
    <w:p w14:paraId="4855CC74" w14:textId="77777777" w:rsidR="003E28F0" w:rsidRDefault="004854E7">
      <w:pPr>
        <w:pStyle w:val="Textoindependiente"/>
        <w:spacing w:line="20" w:lineRule="exact"/>
        <w:ind w:left="539"/>
        <w:rPr>
          <w:sz w:val="2"/>
        </w:rPr>
      </w:pPr>
      <w:r>
        <w:rPr>
          <w:sz w:val="2"/>
        </w:rPr>
      </w:r>
      <w:r>
        <w:rPr>
          <w:sz w:val="2"/>
        </w:rPr>
        <w:pict w14:anchorId="6DE2BBC1">
          <v:group id="_x0000_s1026" style="width:425.2pt;height:.8pt;mso-position-horizontal-relative:char;mso-position-vertical-relative:line" coordsize="8504,16">
            <v:line id="_x0000_s1027" style="position:absolute" from="0,8" to="8504,8" strokeweight=".28117mm"/>
            <w10:anchorlock/>
          </v:group>
        </w:pict>
      </w:r>
    </w:p>
    <w:p w14:paraId="1E916013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99" w:line="235" w:lineRule="auto"/>
        <w:ind w:hanging="447"/>
        <w:jc w:val="both"/>
        <w:rPr>
          <w:sz w:val="24"/>
        </w:rPr>
      </w:pPr>
      <w:r>
        <w:rPr>
          <w:sz w:val="24"/>
        </w:rPr>
        <w:t>Ronald</w:t>
      </w:r>
      <w:r>
        <w:rPr>
          <w:spacing w:val="-32"/>
          <w:sz w:val="24"/>
        </w:rPr>
        <w:t xml:space="preserve"> </w:t>
      </w:r>
      <w:r>
        <w:rPr>
          <w:sz w:val="24"/>
        </w:rPr>
        <w:t>Demos</w:t>
      </w:r>
      <w:r>
        <w:rPr>
          <w:spacing w:val="-31"/>
          <w:sz w:val="24"/>
        </w:rPr>
        <w:t xml:space="preserve"> </w:t>
      </w:r>
      <w:r>
        <w:rPr>
          <w:sz w:val="24"/>
        </w:rPr>
        <w:t>Lee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Shripad</w:t>
      </w:r>
      <w:r>
        <w:rPr>
          <w:spacing w:val="-31"/>
          <w:sz w:val="24"/>
        </w:rPr>
        <w:t xml:space="preserve"> </w:t>
      </w:r>
      <w:proofErr w:type="spellStart"/>
      <w:r>
        <w:rPr>
          <w:spacing w:val="-3"/>
          <w:sz w:val="24"/>
        </w:rPr>
        <w:t>Tuljapurkar</w:t>
      </w:r>
      <w:proofErr w:type="spellEnd"/>
      <w:r>
        <w:rPr>
          <w:spacing w:val="-3"/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rFonts w:ascii="Georgia"/>
          <w:sz w:val="24"/>
        </w:rPr>
        <w:t>Stochastic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Population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pacing w:val="-6"/>
          <w:sz w:val="24"/>
        </w:rPr>
        <w:t>Forecasts</w:t>
      </w:r>
      <w:r>
        <w:rPr>
          <w:rFonts w:ascii="Georgia"/>
          <w:spacing w:val="-28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28"/>
          <w:sz w:val="24"/>
        </w:rPr>
        <w:t xml:space="preserve"> </w:t>
      </w:r>
      <w:r>
        <w:rPr>
          <w:rFonts w:ascii="Georgia"/>
          <w:sz w:val="24"/>
        </w:rPr>
        <w:t xml:space="preserve">the </w:t>
      </w:r>
      <w:r>
        <w:rPr>
          <w:rFonts w:ascii="Georgia"/>
          <w:w w:val="95"/>
          <w:sz w:val="24"/>
        </w:rPr>
        <w:t xml:space="preserve">United States: Beyond High, Medium, and </w:t>
      </w:r>
      <w:r>
        <w:rPr>
          <w:rFonts w:ascii="Georgia"/>
          <w:spacing w:val="-3"/>
          <w:w w:val="95"/>
          <w:sz w:val="24"/>
        </w:rPr>
        <w:t>Low</w:t>
      </w:r>
      <w:r>
        <w:rPr>
          <w:spacing w:val="-3"/>
          <w:w w:val="95"/>
          <w:sz w:val="24"/>
        </w:rPr>
        <w:t xml:space="preserve">, </w:t>
      </w:r>
      <w:r>
        <w:rPr>
          <w:w w:val="95"/>
          <w:sz w:val="24"/>
        </w:rPr>
        <w:t xml:space="preserve">Journal of the American Statistical </w:t>
      </w:r>
      <w:r>
        <w:rPr>
          <w:sz w:val="24"/>
        </w:rPr>
        <w:t xml:space="preserve">Association </w:t>
      </w:r>
      <w:r>
        <w:rPr>
          <w:sz w:val="23"/>
        </w:rPr>
        <w:t xml:space="preserve">89 </w:t>
      </w:r>
      <w:r>
        <w:rPr>
          <w:sz w:val="24"/>
        </w:rPr>
        <w:t>(1994), no. 428,</w:t>
      </w:r>
      <w:r>
        <w:rPr>
          <w:spacing w:val="50"/>
          <w:sz w:val="24"/>
        </w:rPr>
        <w:t xml:space="preserve"> </w:t>
      </w:r>
      <w:r>
        <w:rPr>
          <w:sz w:val="24"/>
        </w:rPr>
        <w:t>1175.</w:t>
      </w:r>
    </w:p>
    <w:p w14:paraId="4A1F7BE3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447"/>
        <w:jc w:val="both"/>
        <w:rPr>
          <w:sz w:val="24"/>
        </w:rPr>
      </w:pPr>
      <w:r>
        <w:rPr>
          <w:w w:val="95"/>
          <w:sz w:val="24"/>
        </w:rPr>
        <w:t>Helmut</w:t>
      </w:r>
      <w:r>
        <w:rPr>
          <w:spacing w:val="-3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Lütkepohl</w:t>
      </w:r>
      <w:proofErr w:type="spellEnd"/>
      <w:r>
        <w:rPr>
          <w:w w:val="95"/>
          <w:sz w:val="24"/>
        </w:rPr>
        <w:t>,</w:t>
      </w:r>
      <w:r>
        <w:rPr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New</w:t>
      </w:r>
      <w:r>
        <w:rPr>
          <w:rFonts w:ascii="Georgia" w:hAnsi="Georgia"/>
          <w:spacing w:val="-2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Introduction</w:t>
      </w:r>
      <w:r>
        <w:rPr>
          <w:rFonts w:ascii="Georgia" w:hAnsi="Georgia"/>
          <w:spacing w:val="-2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-2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Multiple</w:t>
      </w:r>
      <w:r>
        <w:rPr>
          <w:rFonts w:ascii="Georgia" w:hAnsi="Georgia"/>
          <w:spacing w:val="-2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Time</w:t>
      </w:r>
      <w:r>
        <w:rPr>
          <w:rFonts w:ascii="Georgia" w:hAnsi="Georgia"/>
          <w:spacing w:val="-2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Series</w:t>
      </w:r>
      <w:r>
        <w:rPr>
          <w:rFonts w:ascii="Georgia" w:hAnsi="Georgia"/>
          <w:spacing w:val="-2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Analysis</w:t>
      </w:r>
      <w:r>
        <w:rPr>
          <w:w w:val="95"/>
          <w:sz w:val="24"/>
        </w:rPr>
        <w:t>,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Springer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 xml:space="preserve">Berlin </w:t>
      </w:r>
      <w:r>
        <w:rPr>
          <w:sz w:val="24"/>
        </w:rPr>
        <w:t>Heidelberg, Berlin, Heidelberg,</w:t>
      </w:r>
      <w:r>
        <w:rPr>
          <w:spacing w:val="28"/>
          <w:sz w:val="24"/>
        </w:rPr>
        <w:t xml:space="preserve"> </w:t>
      </w:r>
      <w:r>
        <w:rPr>
          <w:sz w:val="24"/>
        </w:rPr>
        <w:t>2005.</w:t>
      </w:r>
    </w:p>
    <w:p w14:paraId="34E09C24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before="179" w:line="235" w:lineRule="auto"/>
        <w:ind w:hanging="447"/>
        <w:jc w:val="left"/>
        <w:rPr>
          <w:sz w:val="24"/>
        </w:rPr>
      </w:pPr>
      <w:r>
        <w:rPr>
          <w:spacing w:val="-4"/>
          <w:sz w:val="24"/>
        </w:rPr>
        <w:t xml:space="preserve">Todd </w:t>
      </w:r>
      <w:r>
        <w:rPr>
          <w:sz w:val="24"/>
        </w:rPr>
        <w:t xml:space="preserve">D Minton, </w:t>
      </w:r>
      <w:proofErr w:type="spellStart"/>
      <w:r>
        <w:rPr>
          <w:sz w:val="24"/>
        </w:rPr>
        <w:t>Bjs</w:t>
      </w:r>
      <w:proofErr w:type="spellEnd"/>
      <w:r>
        <w:rPr>
          <w:sz w:val="24"/>
        </w:rPr>
        <w:t xml:space="preserve"> Statistician, Scott </w:t>
      </w:r>
      <w:proofErr w:type="spellStart"/>
      <w:r>
        <w:rPr>
          <w:sz w:val="24"/>
        </w:rPr>
        <w:t>Ginder</w:t>
      </w:r>
      <w:proofErr w:type="spellEnd"/>
      <w:r>
        <w:rPr>
          <w:sz w:val="24"/>
        </w:rPr>
        <w:t xml:space="preserve">, Susan M Brumbaugh, Hope Smiley- </w:t>
      </w:r>
      <w:proofErr w:type="spellStart"/>
      <w:r>
        <w:rPr>
          <w:sz w:val="24"/>
        </w:rPr>
        <w:t>Mcdonald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Harley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Rohlo</w:t>
      </w:r>
      <w:proofErr w:type="spellEnd"/>
      <w:r>
        <w:rPr>
          <w:spacing w:val="-3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4"/>
          <w:sz w:val="24"/>
        </w:rPr>
        <w:t xml:space="preserve"> </w:t>
      </w:r>
      <w:r>
        <w:rPr>
          <w:rFonts w:ascii="Georgia"/>
          <w:sz w:val="24"/>
        </w:rPr>
        <w:t>Census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Jails: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Population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Changes,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1999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-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2013</w:t>
      </w:r>
      <w:r>
        <w:rPr>
          <w:sz w:val="24"/>
        </w:rPr>
        <w:t>, (2015).</w:t>
      </w:r>
    </w:p>
    <w:p w14:paraId="27D2E167" w14:textId="77777777" w:rsidR="003E28F0" w:rsidRDefault="004854E7">
      <w:pPr>
        <w:pStyle w:val="Prrafodelista"/>
        <w:numPr>
          <w:ilvl w:val="0"/>
          <w:numId w:val="2"/>
        </w:numPr>
        <w:tabs>
          <w:tab w:val="left" w:pos="887"/>
        </w:tabs>
        <w:spacing w:line="235" w:lineRule="auto"/>
        <w:ind w:hanging="447"/>
        <w:jc w:val="both"/>
        <w:rPr>
          <w:sz w:val="24"/>
        </w:rPr>
      </w:pPr>
      <w:r>
        <w:rPr>
          <w:spacing w:val="-3"/>
          <w:sz w:val="24"/>
        </w:rPr>
        <w:t xml:space="preserve">Giovanni </w:t>
      </w:r>
      <w:proofErr w:type="spellStart"/>
      <w:r>
        <w:rPr>
          <w:sz w:val="24"/>
        </w:rPr>
        <w:t>Petris</w:t>
      </w:r>
      <w:proofErr w:type="spellEnd"/>
      <w:r>
        <w:rPr>
          <w:sz w:val="24"/>
        </w:rPr>
        <w:t xml:space="preserve"> and Sonia </w:t>
      </w:r>
      <w:proofErr w:type="spellStart"/>
      <w:r>
        <w:rPr>
          <w:sz w:val="24"/>
        </w:rPr>
        <w:t>Petrone</w:t>
      </w:r>
      <w:proofErr w:type="spellEnd"/>
      <w:r>
        <w:rPr>
          <w:sz w:val="24"/>
        </w:rPr>
        <w:t xml:space="preserve">, </w:t>
      </w:r>
      <w:r>
        <w:rPr>
          <w:rFonts w:ascii="Georgia"/>
          <w:sz w:val="24"/>
        </w:rPr>
        <w:t xml:space="preserve">State </w:t>
      </w:r>
      <w:r>
        <w:rPr>
          <w:rFonts w:ascii="Georgia"/>
          <w:spacing w:val="-5"/>
          <w:sz w:val="24"/>
        </w:rPr>
        <w:t xml:space="preserve">Space </w:t>
      </w:r>
      <w:r>
        <w:rPr>
          <w:rFonts w:ascii="Georgia"/>
          <w:sz w:val="24"/>
        </w:rPr>
        <w:t>Models in R</w:t>
      </w:r>
      <w:r>
        <w:rPr>
          <w:sz w:val="24"/>
        </w:rPr>
        <w:t xml:space="preserve">, Journal of Statistical Software </w:t>
      </w:r>
      <w:r>
        <w:rPr>
          <w:sz w:val="23"/>
        </w:rPr>
        <w:t xml:space="preserve">41 </w:t>
      </w:r>
      <w:r>
        <w:rPr>
          <w:sz w:val="24"/>
        </w:rPr>
        <w:t>(2011), no. 4, 128</w:t>
      </w:r>
      <w:r>
        <w:rPr>
          <w:spacing w:val="54"/>
          <w:sz w:val="24"/>
        </w:rPr>
        <w:t xml:space="preserve"> </w:t>
      </w:r>
      <w:r>
        <w:rPr>
          <w:sz w:val="24"/>
        </w:rPr>
        <w:t>129.</w:t>
      </w:r>
    </w:p>
    <w:p w14:paraId="601DFB77" w14:textId="77777777" w:rsidR="003E28F0" w:rsidRDefault="004854E7">
      <w:pPr>
        <w:pStyle w:val="Textoindependiente"/>
        <w:spacing w:before="180" w:line="235" w:lineRule="auto"/>
        <w:ind w:left="994" w:right="1466" w:hanging="447"/>
        <w:jc w:val="both"/>
      </w:pPr>
      <w:r>
        <w:rPr>
          <w:w w:val="95"/>
        </w:rPr>
        <w:t>[18]R</w:t>
      </w:r>
      <w:r>
        <w:rPr>
          <w:spacing w:val="-21"/>
          <w:w w:val="95"/>
        </w:rPr>
        <w:t xml:space="preserve"> </w:t>
      </w:r>
      <w:r>
        <w:rPr>
          <w:w w:val="95"/>
        </w:rPr>
        <w:t>Core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Team,</w:t>
      </w:r>
      <w:r>
        <w:rPr>
          <w:spacing w:val="42"/>
          <w:w w:val="95"/>
        </w:rPr>
        <w:t xml:space="preserve"> </w:t>
      </w:r>
      <w:r>
        <w:rPr>
          <w:rFonts w:ascii="Georgia"/>
          <w:w w:val="95"/>
        </w:rPr>
        <w:t>R:</w:t>
      </w:r>
      <w:r>
        <w:rPr>
          <w:rFonts w:ascii="Georgia"/>
          <w:spacing w:val="-14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-15"/>
          <w:w w:val="95"/>
        </w:rPr>
        <w:t xml:space="preserve"> </w:t>
      </w:r>
      <w:r>
        <w:rPr>
          <w:rFonts w:ascii="Georgia"/>
          <w:w w:val="95"/>
        </w:rPr>
        <w:t>Language</w:t>
      </w:r>
      <w:r>
        <w:rPr>
          <w:rFonts w:ascii="Georgia"/>
          <w:spacing w:val="-15"/>
          <w:w w:val="95"/>
        </w:rPr>
        <w:t xml:space="preserve"> </w:t>
      </w:r>
      <w:r>
        <w:rPr>
          <w:rFonts w:ascii="Georgia"/>
          <w:w w:val="95"/>
        </w:rPr>
        <w:t>and</w:t>
      </w:r>
      <w:r>
        <w:rPr>
          <w:rFonts w:ascii="Georgia"/>
          <w:spacing w:val="-15"/>
          <w:w w:val="95"/>
        </w:rPr>
        <w:t xml:space="preserve"> </w:t>
      </w:r>
      <w:r>
        <w:rPr>
          <w:rFonts w:ascii="Georgia"/>
          <w:w w:val="95"/>
        </w:rPr>
        <w:t>Environment</w:t>
      </w:r>
      <w:r>
        <w:rPr>
          <w:rFonts w:ascii="Georgia"/>
          <w:spacing w:val="-14"/>
          <w:w w:val="95"/>
        </w:rPr>
        <w:t xml:space="preserve"> </w:t>
      </w:r>
      <w:r>
        <w:rPr>
          <w:rFonts w:ascii="Georgia"/>
          <w:w w:val="95"/>
        </w:rPr>
        <w:t>for</w:t>
      </w:r>
      <w:r>
        <w:rPr>
          <w:rFonts w:ascii="Georgia"/>
          <w:spacing w:val="-15"/>
          <w:w w:val="95"/>
        </w:rPr>
        <w:t xml:space="preserve"> </w:t>
      </w:r>
      <w:r>
        <w:rPr>
          <w:rFonts w:ascii="Georgia"/>
          <w:w w:val="95"/>
        </w:rPr>
        <w:t>Statistical</w:t>
      </w:r>
      <w:r>
        <w:rPr>
          <w:rFonts w:ascii="Georgia"/>
          <w:spacing w:val="-15"/>
          <w:w w:val="95"/>
        </w:rPr>
        <w:t xml:space="preserve"> </w:t>
      </w:r>
      <w:r>
        <w:rPr>
          <w:rFonts w:ascii="Georgia"/>
          <w:w w:val="95"/>
        </w:rPr>
        <w:t>Computing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R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3"/>
          <w:w w:val="95"/>
        </w:rPr>
        <w:t>Founda</w:t>
      </w:r>
      <w:proofErr w:type="spellEnd"/>
      <w:r>
        <w:rPr>
          <w:spacing w:val="-3"/>
          <w:w w:val="95"/>
        </w:rPr>
        <w:t xml:space="preserve">- </w:t>
      </w:r>
      <w:proofErr w:type="spellStart"/>
      <w:r>
        <w:t>tion</w:t>
      </w:r>
      <w:proofErr w:type="spellEnd"/>
      <w:r>
        <w:t xml:space="preserve"> for Statistical Computing, Vienna, Austria,</w:t>
      </w:r>
      <w:r>
        <w:rPr>
          <w:spacing w:val="58"/>
        </w:rPr>
        <w:t xml:space="preserve"> </w:t>
      </w:r>
      <w:r>
        <w:t>2017.</w:t>
      </w:r>
    </w:p>
    <w:p w14:paraId="7944F645" w14:textId="77777777" w:rsidR="003E28F0" w:rsidRDefault="004854E7">
      <w:pPr>
        <w:pStyle w:val="Prrafodelista"/>
        <w:numPr>
          <w:ilvl w:val="0"/>
          <w:numId w:val="1"/>
        </w:numPr>
        <w:tabs>
          <w:tab w:val="left" w:pos="887"/>
        </w:tabs>
        <w:spacing w:line="235" w:lineRule="auto"/>
        <w:ind w:hanging="447"/>
        <w:jc w:val="both"/>
        <w:rPr>
          <w:sz w:val="24"/>
        </w:rPr>
      </w:pPr>
      <w:r>
        <w:rPr>
          <w:sz w:val="24"/>
        </w:rPr>
        <w:t>Robert</w:t>
      </w:r>
      <w:r>
        <w:rPr>
          <w:spacing w:val="-18"/>
          <w:sz w:val="24"/>
        </w:rPr>
        <w:t xml:space="preserve"> </w:t>
      </w:r>
      <w:r>
        <w:rPr>
          <w:sz w:val="24"/>
        </w:rPr>
        <w:t>H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Shumway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David</w:t>
      </w:r>
      <w:r>
        <w:rPr>
          <w:spacing w:val="-17"/>
          <w:sz w:val="24"/>
        </w:rPr>
        <w:t xml:space="preserve"> </w:t>
      </w:r>
      <w:r>
        <w:rPr>
          <w:sz w:val="24"/>
        </w:rPr>
        <w:t>S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rFonts w:ascii="Georgia"/>
          <w:sz w:val="24"/>
        </w:rPr>
        <w:t>Time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Series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Analysis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Its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Applications</w:t>
      </w:r>
      <w:r>
        <w:rPr>
          <w:sz w:val="24"/>
        </w:rPr>
        <w:t xml:space="preserve">, Springer </w:t>
      </w:r>
      <w:r>
        <w:rPr>
          <w:spacing w:val="-4"/>
          <w:sz w:val="24"/>
        </w:rPr>
        <w:t xml:space="preserve">Texts </w:t>
      </w:r>
      <w:r>
        <w:rPr>
          <w:sz w:val="24"/>
        </w:rPr>
        <w:t xml:space="preserve">in Statistics, vol. 45, Springer New </w:t>
      </w:r>
      <w:r>
        <w:rPr>
          <w:spacing w:val="-4"/>
          <w:sz w:val="24"/>
        </w:rPr>
        <w:t xml:space="preserve">York, </w:t>
      </w:r>
      <w:r>
        <w:rPr>
          <w:sz w:val="24"/>
        </w:rPr>
        <w:t xml:space="preserve">New </w:t>
      </w:r>
      <w:r>
        <w:rPr>
          <w:spacing w:val="-4"/>
          <w:sz w:val="24"/>
        </w:rPr>
        <w:t xml:space="preserve">York, </w:t>
      </w:r>
      <w:r>
        <w:rPr>
          <w:sz w:val="24"/>
        </w:rPr>
        <w:t>NY,</w:t>
      </w:r>
      <w:r>
        <w:rPr>
          <w:spacing w:val="-17"/>
          <w:sz w:val="24"/>
        </w:rPr>
        <w:t xml:space="preserve"> </w:t>
      </w:r>
      <w:r>
        <w:rPr>
          <w:sz w:val="24"/>
        </w:rPr>
        <w:t>2011.</w:t>
      </w:r>
    </w:p>
    <w:p w14:paraId="65A8A070" w14:textId="77777777" w:rsidR="003E28F0" w:rsidRDefault="004854E7">
      <w:pPr>
        <w:pStyle w:val="Prrafodelista"/>
        <w:numPr>
          <w:ilvl w:val="0"/>
          <w:numId w:val="1"/>
        </w:numPr>
        <w:tabs>
          <w:tab w:val="left" w:pos="887"/>
        </w:tabs>
        <w:spacing w:before="179" w:line="235" w:lineRule="auto"/>
        <w:ind w:hanging="447"/>
        <w:jc w:val="both"/>
        <w:rPr>
          <w:sz w:val="24"/>
        </w:rPr>
      </w:pPr>
      <w:r>
        <w:rPr>
          <w:w w:val="95"/>
          <w:sz w:val="24"/>
        </w:rPr>
        <w:t>David</w:t>
      </w:r>
      <w:r>
        <w:rPr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Sto</w:t>
      </w:r>
      <w:proofErr w:type="spellEnd"/>
      <w:r>
        <w:rPr>
          <w:spacing w:val="-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er</w:t>
      </w:r>
      <w:proofErr w:type="spellEnd"/>
      <w:r>
        <w:rPr>
          <w:w w:val="95"/>
          <w:sz w:val="24"/>
        </w:rPr>
        <w:t>,</w:t>
      </w:r>
      <w:r>
        <w:rPr>
          <w:spacing w:val="55"/>
          <w:w w:val="95"/>
          <w:sz w:val="24"/>
        </w:rPr>
        <w:t xml:space="preserve"> </w:t>
      </w:r>
      <w:proofErr w:type="spellStart"/>
      <w:r>
        <w:rPr>
          <w:rFonts w:ascii="Georgia"/>
          <w:w w:val="95"/>
          <w:sz w:val="24"/>
        </w:rPr>
        <w:t>astsa</w:t>
      </w:r>
      <w:proofErr w:type="spellEnd"/>
      <w:r>
        <w:rPr>
          <w:rFonts w:ascii="Georgia"/>
          <w:w w:val="95"/>
          <w:sz w:val="24"/>
        </w:rPr>
        <w:t>: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Applied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Statistical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Time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Series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Analysis.</w:t>
      </w:r>
      <w:r>
        <w:rPr>
          <w:rFonts w:ascii="Georgia"/>
          <w:spacing w:val="-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R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package</w:t>
      </w:r>
      <w:r>
        <w:rPr>
          <w:rFonts w:ascii="Georgia"/>
          <w:spacing w:val="-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version</w:t>
      </w:r>
      <w:r>
        <w:rPr>
          <w:rFonts w:ascii="Georgia"/>
          <w:spacing w:val="-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1.3</w:t>
      </w:r>
      <w:r>
        <w:rPr>
          <w:w w:val="95"/>
          <w:sz w:val="24"/>
        </w:rPr>
        <w:t xml:space="preserve">, </w:t>
      </w:r>
      <w:r>
        <w:rPr>
          <w:sz w:val="24"/>
        </w:rPr>
        <w:t>2014.</w:t>
      </w:r>
    </w:p>
    <w:p w14:paraId="111FCDC5" w14:textId="77777777" w:rsidR="003E28F0" w:rsidRDefault="004854E7">
      <w:pPr>
        <w:pStyle w:val="Prrafodelista"/>
        <w:numPr>
          <w:ilvl w:val="0"/>
          <w:numId w:val="1"/>
        </w:numPr>
        <w:tabs>
          <w:tab w:val="left" w:pos="887"/>
        </w:tabs>
        <w:spacing w:line="235" w:lineRule="auto"/>
        <w:ind w:hanging="447"/>
        <w:jc w:val="both"/>
        <w:rPr>
          <w:sz w:val="24"/>
        </w:rPr>
      </w:pPr>
      <w:bookmarkStart w:id="46" w:name="_bookmark14"/>
      <w:bookmarkEnd w:id="46"/>
      <w:r>
        <w:rPr>
          <w:sz w:val="24"/>
        </w:rPr>
        <w:t>David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Swanson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pacing w:val="-4"/>
          <w:sz w:val="24"/>
        </w:rPr>
        <w:t>Tayman</w:t>
      </w:r>
      <w:proofErr w:type="spellEnd"/>
      <w:r>
        <w:rPr>
          <w:spacing w:val="-4"/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rFonts w:ascii="Georgia"/>
          <w:sz w:val="24"/>
        </w:rPr>
        <w:t>Subnational</w:t>
      </w:r>
      <w:r>
        <w:rPr>
          <w:rFonts w:ascii="Georgia"/>
          <w:spacing w:val="-23"/>
          <w:sz w:val="24"/>
        </w:rPr>
        <w:t xml:space="preserve"> </w:t>
      </w:r>
      <w:r>
        <w:rPr>
          <w:rFonts w:ascii="Georgia"/>
          <w:sz w:val="24"/>
        </w:rPr>
        <w:t>Population</w:t>
      </w:r>
      <w:r>
        <w:rPr>
          <w:rFonts w:ascii="Georgia"/>
          <w:spacing w:val="-23"/>
          <w:sz w:val="24"/>
        </w:rPr>
        <w:t xml:space="preserve"> </w:t>
      </w:r>
      <w:r>
        <w:rPr>
          <w:rFonts w:ascii="Georgia"/>
          <w:sz w:val="24"/>
        </w:rPr>
        <w:t>Estimates</w:t>
      </w:r>
      <w:r>
        <w:rPr>
          <w:sz w:val="24"/>
        </w:rPr>
        <w:t>,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Springer Series on Demographic Methods and Population Analysis, vol. 31, Springer</w:t>
      </w:r>
      <w:r>
        <w:rPr>
          <w:spacing w:val="-32"/>
          <w:sz w:val="24"/>
        </w:rPr>
        <w:t xml:space="preserve"> </w:t>
      </w:r>
      <w:r>
        <w:rPr>
          <w:sz w:val="24"/>
        </w:rPr>
        <w:t>Nether- lands, Dordrecht,</w:t>
      </w:r>
      <w:r>
        <w:rPr>
          <w:spacing w:val="22"/>
          <w:sz w:val="24"/>
        </w:rPr>
        <w:t xml:space="preserve"> </w:t>
      </w:r>
      <w:r>
        <w:rPr>
          <w:sz w:val="24"/>
        </w:rPr>
        <w:t>2012.</w:t>
      </w:r>
    </w:p>
    <w:p w14:paraId="0C25B352" w14:textId="77777777" w:rsidR="003E28F0" w:rsidRDefault="004854E7">
      <w:pPr>
        <w:pStyle w:val="Prrafodelista"/>
        <w:numPr>
          <w:ilvl w:val="0"/>
          <w:numId w:val="1"/>
        </w:numPr>
        <w:tabs>
          <w:tab w:val="left" w:pos="887"/>
        </w:tabs>
        <w:spacing w:line="235" w:lineRule="auto"/>
        <w:ind w:hanging="447"/>
        <w:jc w:val="both"/>
        <w:rPr>
          <w:sz w:val="24"/>
        </w:rPr>
      </w:pPr>
      <w:r>
        <w:rPr>
          <w:spacing w:val="-3"/>
          <w:sz w:val="24"/>
        </w:rPr>
        <w:t xml:space="preserve">Fernando </w:t>
      </w:r>
      <w:proofErr w:type="spellStart"/>
      <w:r>
        <w:rPr>
          <w:spacing w:val="-3"/>
          <w:sz w:val="24"/>
        </w:rPr>
        <w:t>Tusell</w:t>
      </w:r>
      <w:proofErr w:type="spellEnd"/>
      <w:r>
        <w:rPr>
          <w:spacing w:val="-3"/>
          <w:sz w:val="24"/>
        </w:rPr>
        <w:t xml:space="preserve">, </w:t>
      </w:r>
      <w:r>
        <w:rPr>
          <w:rFonts w:ascii="Georgia"/>
          <w:sz w:val="24"/>
        </w:rPr>
        <w:t>Kalman Filtering in R</w:t>
      </w:r>
      <w:r>
        <w:rPr>
          <w:sz w:val="24"/>
        </w:rPr>
        <w:t xml:space="preserve">, Journal of Statistical Software </w:t>
      </w:r>
      <w:r>
        <w:rPr>
          <w:sz w:val="23"/>
        </w:rPr>
        <w:t xml:space="preserve">39 </w:t>
      </w:r>
      <w:r>
        <w:rPr>
          <w:sz w:val="24"/>
        </w:rPr>
        <w:t>(2011), no. 2, 1</w:t>
      </w:r>
      <w:r>
        <w:rPr>
          <w:spacing w:val="25"/>
          <w:sz w:val="24"/>
        </w:rPr>
        <w:t xml:space="preserve"> </w:t>
      </w:r>
      <w:r>
        <w:rPr>
          <w:sz w:val="24"/>
        </w:rPr>
        <w:t>27.</w:t>
      </w:r>
    </w:p>
    <w:p w14:paraId="1D5CFF79" w14:textId="77777777" w:rsidR="003E28F0" w:rsidRDefault="004854E7">
      <w:pPr>
        <w:pStyle w:val="Prrafodelista"/>
        <w:numPr>
          <w:ilvl w:val="0"/>
          <w:numId w:val="1"/>
        </w:numPr>
        <w:tabs>
          <w:tab w:val="left" w:pos="887"/>
        </w:tabs>
        <w:spacing w:line="235" w:lineRule="auto"/>
        <w:ind w:right="1575" w:hanging="447"/>
        <w:rPr>
          <w:sz w:val="24"/>
        </w:rPr>
      </w:pPr>
      <w:r>
        <w:rPr>
          <w:spacing w:val="-3"/>
          <w:sz w:val="24"/>
        </w:rPr>
        <w:t>Wai-Yin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Wan1,</w:t>
      </w:r>
      <w:r>
        <w:rPr>
          <w:spacing w:val="-10"/>
          <w:sz w:val="24"/>
        </w:rPr>
        <w:t xml:space="preserve"> </w:t>
      </w:r>
      <w:r>
        <w:rPr>
          <w:sz w:val="24"/>
        </w:rPr>
        <w:t>Steve</w:t>
      </w:r>
      <w:r>
        <w:rPr>
          <w:spacing w:val="-9"/>
          <w:sz w:val="24"/>
        </w:rPr>
        <w:t xml:space="preserve"> </w:t>
      </w:r>
      <w:r>
        <w:rPr>
          <w:sz w:val="24"/>
        </w:rPr>
        <w:t>Mo</w:t>
      </w:r>
      <w:r>
        <w:rPr>
          <w:spacing w:val="-9"/>
          <w:sz w:val="24"/>
        </w:rPr>
        <w:t xml:space="preserve"> </w:t>
      </w:r>
      <w:r>
        <w:rPr>
          <w:sz w:val="24"/>
        </w:rPr>
        <w:t>att2,</w:t>
      </w:r>
      <w:r>
        <w:rPr>
          <w:spacing w:val="-9"/>
          <w:sz w:val="24"/>
        </w:rPr>
        <w:t xml:space="preserve"> </w:t>
      </w:r>
      <w:r>
        <w:rPr>
          <w:sz w:val="24"/>
        </w:rPr>
        <w:t>Zachary</w:t>
      </w:r>
      <w:r>
        <w:rPr>
          <w:spacing w:val="-10"/>
          <w:sz w:val="24"/>
        </w:rPr>
        <w:t xml:space="preserve"> </w:t>
      </w:r>
      <w:r>
        <w:rPr>
          <w:sz w:val="24"/>
        </w:rPr>
        <w:t>Xie3,</w:t>
      </w:r>
      <w:r>
        <w:rPr>
          <w:spacing w:val="-9"/>
          <w:sz w:val="24"/>
        </w:rPr>
        <w:t xml:space="preserve"> </w:t>
      </w:r>
      <w:r>
        <w:rPr>
          <w:sz w:val="24"/>
        </w:rPr>
        <w:t>Simon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Corben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Don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Weatherburn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Georgia"/>
          <w:spacing w:val="-6"/>
          <w:sz w:val="24"/>
        </w:rPr>
        <w:t>Forecastin</w:t>
      </w:r>
      <w:proofErr w:type="spellEnd"/>
      <w:r>
        <w:rPr>
          <w:rFonts w:ascii="Georgia"/>
          <w:spacing w:val="-28"/>
          <w:sz w:val="24"/>
        </w:rPr>
        <w:t xml:space="preserve"> </w:t>
      </w:r>
      <w:r>
        <w:rPr>
          <w:rFonts w:ascii="Georgia"/>
          <w:sz w:val="24"/>
        </w:rPr>
        <w:t>prison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populations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using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sentencing</w:t>
      </w:r>
      <w:r>
        <w:rPr>
          <w:rFonts w:ascii="Georgia"/>
          <w:spacing w:val="-28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arrest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>Tech.</w:t>
      </w:r>
      <w:r>
        <w:rPr>
          <w:spacing w:val="-32"/>
          <w:sz w:val="24"/>
        </w:rPr>
        <w:t xml:space="preserve"> </w:t>
      </w:r>
      <w:r>
        <w:rPr>
          <w:sz w:val="24"/>
        </w:rPr>
        <w:t>report.</w:t>
      </w:r>
    </w:p>
    <w:sectPr w:rsidR="003E28F0">
      <w:headerReference w:type="default" r:id="rId48"/>
      <w:pgSz w:w="12240" w:h="15840"/>
      <w:pgMar w:top="880" w:right="0" w:bottom="280" w:left="17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Alanis" w:date="2018-04-01T20:14:00Z" w:initials="ABR">
    <w:p w14:paraId="6239D696" w14:textId="77777777" w:rsidR="00AD156D" w:rsidRPr="00AD156D" w:rsidRDefault="00AD156D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AD156D">
        <w:rPr>
          <w:lang w:val="es-CO"/>
        </w:rPr>
        <w:t>No es clara esta idea,</w:t>
      </w:r>
      <w:r>
        <w:rPr>
          <w:lang w:val="es-CO"/>
        </w:rPr>
        <w:t xml:space="preserve"> podrías separarlas, </w:t>
      </w:r>
      <w:proofErr w:type="spellStart"/>
      <w:r>
        <w:rPr>
          <w:lang w:val="es-CO"/>
        </w:rPr>
        <w:t>gotito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39D6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9D696" w16cid:durableId="1E6BBC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5E5B8" w14:textId="77777777" w:rsidR="00053979" w:rsidRDefault="00053979">
      <w:r>
        <w:separator/>
      </w:r>
    </w:p>
  </w:endnote>
  <w:endnote w:type="continuationSeparator" w:id="0">
    <w:p w14:paraId="3D3F8150" w14:textId="77777777" w:rsidR="00053979" w:rsidRDefault="0005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EFD2A" w14:textId="77777777" w:rsidR="00053979" w:rsidRDefault="00053979">
      <w:r>
        <w:separator/>
      </w:r>
    </w:p>
  </w:footnote>
  <w:footnote w:type="continuationSeparator" w:id="0">
    <w:p w14:paraId="6EF8283F" w14:textId="77777777" w:rsidR="00053979" w:rsidRDefault="00053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B5A0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7A3672EF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163pt;margin-top:94.25pt;width:358.65pt;height:17.6pt;z-index:-70504;mso-position-horizontal-relative:page;mso-position-vertical-relative:page" filled="f" stroked="f">
          <v:textbox inset="0,0,0,0">
            <w:txbxContent>
              <w:p w14:paraId="3DBC739C" w14:textId="77777777" w:rsidR="004854E7" w:rsidRPr="004854E7" w:rsidRDefault="004854E7">
                <w:pPr>
                  <w:spacing w:line="329" w:lineRule="exact"/>
                  <w:ind w:left="20"/>
                  <w:rPr>
                    <w:sz w:val="31"/>
                    <w:lang w:val="es-CO"/>
                  </w:rPr>
                </w:pPr>
                <w:r w:rsidRPr="004854E7">
                  <w:rPr>
                    <w:spacing w:val="-6"/>
                    <w:w w:val="110"/>
                    <w:sz w:val="31"/>
                    <w:lang w:val="es-CO"/>
                  </w:rPr>
                  <w:t xml:space="preserve">Proyección </w:t>
                </w:r>
                <w:r w:rsidRPr="004854E7">
                  <w:rPr>
                    <w:w w:val="110"/>
                    <w:sz w:val="31"/>
                    <w:lang w:val="es-CO"/>
                  </w:rPr>
                  <w:t xml:space="preserve">de poblaciones </w:t>
                </w:r>
                <w:r w:rsidRPr="004854E7">
                  <w:rPr>
                    <w:spacing w:val="-5"/>
                    <w:w w:val="110"/>
                    <w:sz w:val="31"/>
                    <w:lang w:val="es-CO"/>
                  </w:rPr>
                  <w:t xml:space="preserve">carcelarias </w:t>
                </w:r>
                <w:r w:rsidRPr="004854E7">
                  <w:rPr>
                    <w:w w:val="110"/>
                    <w:sz w:val="31"/>
                    <w:lang w:val="es-CO"/>
                  </w:rPr>
                  <w:t>en</w:t>
                </w:r>
                <w:r w:rsidRPr="004854E7">
                  <w:rPr>
                    <w:spacing w:val="57"/>
                    <w:w w:val="110"/>
                    <w:sz w:val="31"/>
                    <w:lang w:val="es-CO"/>
                  </w:rPr>
                  <w:t xml:space="preserve"> </w:t>
                </w:r>
                <w:r w:rsidRPr="004854E7">
                  <w:rPr>
                    <w:w w:val="110"/>
                    <w:sz w:val="31"/>
                    <w:lang w:val="es-CO"/>
                  </w:rPr>
                  <w:t>Colombia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672C7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0E674079">
        <v:line id="_x0000_s2073" style="position:absolute;z-index:-69880;mso-position-horizontal-relative:page;mso-position-vertical-relative:page" from="113.4pt,60.9pt" to="538.6pt,60.9pt" strokeweight=".28117mm">
          <w10:wrap anchorx="page" anchory="page"/>
        </v:line>
      </w:pict>
    </w:r>
    <w:r>
      <w:pict w14:anchorId="2A211F7A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31.15pt;margin-top:46.95pt;width:9.45pt;height:14.15pt;z-index:-69856;mso-position-horizontal-relative:page;mso-position-vertical-relative:page" filled="f" stroked="f">
          <v:textbox inset="0,0,0,0">
            <w:txbxContent>
              <w:p w14:paraId="099E0D5B" w14:textId="77777777" w:rsidR="004854E7" w:rsidRDefault="004854E7">
                <w:pPr>
                  <w:pStyle w:val="Textoindependiente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3C143AA">
        <v:shape id="_x0000_s2071" type="#_x0000_t202" style="position:absolute;margin-left:161.55pt;margin-top:49.1pt;width:323.5pt;height:10.8pt;z-index:-69832;mso-position-horizontal-relative:page;mso-position-vertical-relative:page" filled="f" stroked="f">
          <v:textbox inset="0,0,0,0">
            <w:txbxContent>
              <w:p w14:paraId="4DDCB8C9" w14:textId="77777777" w:rsidR="004854E7" w:rsidRPr="004854E7" w:rsidRDefault="004854E7">
                <w:pPr>
                  <w:spacing w:before="4"/>
                  <w:ind w:left="20"/>
                  <w:rPr>
                    <w:rFonts w:ascii="Arial" w:hAnsi="Arial"/>
                    <w:sz w:val="17"/>
                    <w:lang w:val="es-CO"/>
                  </w:rPr>
                </w:pPr>
                <w:r w:rsidRPr="004854E7">
                  <w:rPr>
                    <w:rFonts w:ascii="Arial" w:hAnsi="Arial"/>
                    <w:sz w:val="17"/>
                    <w:lang w:val="es-CO"/>
                  </w:rPr>
                  <w:t>CAPÍTULO 1. MÉTODOS DEMOGRÁFICOS PARA POBLACIONES PEQUEÑAS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8A8DB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384DC160">
        <v:line id="_x0000_s2070" style="position:absolute;z-index:-69808;mso-position-horizontal-relative:page;mso-position-vertical-relative:page" from="113.4pt,60.9pt" to="538.6pt,60.9pt" strokeweight=".28117mm">
          <w10:wrap anchorx="page" anchory="page"/>
        </v:line>
      </w:pict>
    </w:r>
    <w:r>
      <w:pict w14:anchorId="1A0059F1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31.15pt;margin-top:46.95pt;width:9.45pt;height:14.15pt;z-index:-69784;mso-position-horizontal-relative:page;mso-position-vertical-relative:page" filled="f" stroked="f">
          <v:textbox inset="0,0,0,0">
            <w:txbxContent>
              <w:p w14:paraId="36CA3019" w14:textId="77777777" w:rsidR="004854E7" w:rsidRDefault="004854E7">
                <w:pPr>
                  <w:pStyle w:val="Textoindependiente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A8732C4">
        <v:shape id="_x0000_s2068" type="#_x0000_t202" style="position:absolute;margin-left:161.55pt;margin-top:49.1pt;width:323.5pt;height:10.8pt;z-index:-69760;mso-position-horizontal-relative:page;mso-position-vertical-relative:page" filled="f" stroked="f">
          <v:textbox inset="0,0,0,0">
            <w:txbxContent>
              <w:p w14:paraId="7F1FAC9D" w14:textId="77777777" w:rsidR="004854E7" w:rsidRPr="004854E7" w:rsidRDefault="004854E7">
                <w:pPr>
                  <w:spacing w:before="4"/>
                  <w:ind w:left="20"/>
                  <w:rPr>
                    <w:rFonts w:ascii="Arial" w:hAnsi="Arial"/>
                    <w:sz w:val="17"/>
                    <w:lang w:val="es-CO"/>
                  </w:rPr>
                </w:pPr>
                <w:r w:rsidRPr="004854E7">
                  <w:rPr>
                    <w:rFonts w:ascii="Arial" w:hAnsi="Arial"/>
                    <w:sz w:val="17"/>
                    <w:lang w:val="es-CO"/>
                  </w:rPr>
                  <w:t>CAPÍTULO 1. MÉTODOS DEMOGRÁFICOS PARA POBLACIONES PEQUEÑAS</w:t>
                </w:r>
              </w:p>
            </w:txbxContent>
          </v:textbox>
          <w10:wrap anchorx="page" anchory="page"/>
        </v:shape>
      </w:pict>
    </w:r>
    <w:r>
      <w:pict w14:anchorId="4FB3563B">
        <v:shape id="_x0000_s2067" type="#_x0000_t202" style="position:absolute;margin-left:305.2pt;margin-top:69.35pt;width:35.3pt;height:8.65pt;z-index:-69736;mso-position-horizontal-relative:page;mso-position-vertical-relative:page" filled="f" stroked="f">
          <v:textbox inset="0,0,0,0">
            <w:txbxContent>
              <w:p w14:paraId="66FA6707" w14:textId="77777777" w:rsidR="004854E7" w:rsidRDefault="004854E7">
                <w:pPr>
                  <w:spacing w:before="14"/>
                  <w:ind w:left="20"/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color w:val="1A1A1A"/>
                    <w:sz w:val="12"/>
                  </w:rPr>
                  <w:t>2017−06−15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E9B00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2DFFE4C9">
        <v:line id="_x0000_s2066" style="position:absolute;z-index:-69712;mso-position-horizontal-relative:page;mso-position-vertical-relative:page" from="113.4pt,60.9pt" to="538.6pt,60.9pt" strokeweight=".28117mm">
          <w10:wrap anchorx="page" anchory="page"/>
        </v:line>
      </w:pict>
    </w:r>
    <w:r>
      <w:pict w14:anchorId="4CF8B435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2.15pt;margin-top:46.95pt;width:7.45pt;height:14.15pt;z-index:-69688;mso-position-horizontal-relative:page;mso-position-vertical-relative:page" filled="f" stroked="f">
          <v:textbox inset="0,0,0,0">
            <w:txbxContent>
              <w:p w14:paraId="15F3F499" w14:textId="77777777" w:rsidR="004854E7" w:rsidRDefault="004854E7">
                <w:pPr>
                  <w:pStyle w:val="Textoindependiente"/>
                  <w:spacing w:line="259" w:lineRule="exact"/>
                  <w:ind w:left="20"/>
                </w:pPr>
                <w:r>
                  <w:rPr>
                    <w:w w:val="9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7C263023">
        <v:shape id="_x0000_s2064" type="#_x0000_t202" style="position:absolute;margin-left:161.55pt;margin-top:49.1pt;width:323.5pt;height:10.8pt;z-index:-69664;mso-position-horizontal-relative:page;mso-position-vertical-relative:page" filled="f" stroked="f">
          <v:textbox inset="0,0,0,0">
            <w:txbxContent>
              <w:p w14:paraId="25081CF3" w14:textId="77777777" w:rsidR="004854E7" w:rsidRPr="004854E7" w:rsidRDefault="004854E7">
                <w:pPr>
                  <w:spacing w:before="4"/>
                  <w:ind w:left="20"/>
                  <w:rPr>
                    <w:rFonts w:ascii="Arial" w:hAnsi="Arial"/>
                    <w:sz w:val="17"/>
                    <w:lang w:val="es-CO"/>
                  </w:rPr>
                </w:pPr>
                <w:r w:rsidRPr="004854E7">
                  <w:rPr>
                    <w:rFonts w:ascii="Arial" w:hAnsi="Arial"/>
                    <w:sz w:val="17"/>
                    <w:lang w:val="es-CO"/>
                  </w:rPr>
                  <w:t>CAPÍTULO 1. MÉTODOS DEMOGRÁFICOS PARA POBLACIONES PEQUEÑAS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4B722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6011BB94">
        <v:line id="_x0000_s2063" style="position:absolute;z-index:-6964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23560930">
        <v:line id="_x0000_s2062" style="position:absolute;z-index:-6961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36AB49E9">
        <v:line id="_x0000_s2061" style="position:absolute;z-index:-6959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643F3075">
        <v:line id="_x0000_s2060" style="position:absolute;z-index:-6956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6732D6E9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12.4pt;margin-top:159.55pt;width:106.6pt;height:20.6pt;z-index:-69544;mso-position-horizontal-relative:page;mso-position-vertical-relative:page" filled="f" stroked="f">
          <v:textbox inset="0,0,0,0">
            <w:txbxContent>
              <w:p w14:paraId="3E52D501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05"/>
                    <w:sz w:val="37"/>
                  </w:rPr>
                  <w:t>Conclusiones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48992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246BA3C1">
        <v:line id="_x0000_s2058" style="position:absolute;z-index:-6952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5075E74C">
        <v:line id="_x0000_s2057" style="position:absolute;z-index:-6949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563733B0">
        <v:line id="_x0000_s2056" style="position:absolute;z-index:-6947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1EC6C20D">
        <v:line id="_x0000_s2055" style="position:absolute;z-index:-6944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4A0F41C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2.4pt;margin-top:159.55pt;width:122.3pt;height:20.6pt;z-index:-69424;mso-position-horizontal-relative:page;mso-position-vertical-relative:page" filled="f" stroked="f">
          <v:textbox inset="0,0,0,0">
            <w:txbxContent>
              <w:p w14:paraId="5DDE5C26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10"/>
                    <w:sz w:val="37"/>
                  </w:rPr>
                  <w:t>Trabajo</w:t>
                </w:r>
                <w:proofErr w:type="spellEnd"/>
                <w:r>
                  <w:rPr>
                    <w:w w:val="110"/>
                    <w:sz w:val="37"/>
                  </w:rPr>
                  <w:t xml:space="preserve"> </w:t>
                </w:r>
                <w:proofErr w:type="spellStart"/>
                <w:r>
                  <w:rPr>
                    <w:w w:val="110"/>
                    <w:sz w:val="37"/>
                  </w:rPr>
                  <w:t>futuro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47EC7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465ADC43">
        <v:line id="_x0000_s2053" style="position:absolute;z-index:-6940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26C0CAF0">
        <v:line id="_x0000_s2052" style="position:absolute;z-index:-6937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4D360F6F">
        <v:line id="_x0000_s2051" style="position:absolute;z-index:-6935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2DFB02A5">
        <v:line id="_x0000_s2050" style="position:absolute;z-index:-6932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11A14E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159.55pt;width:96.5pt;height:20.6pt;z-index:-69304;mso-position-horizontal-relative:page;mso-position-vertical-relative:page" filled="f" stroked="f">
          <v:textbox inset="0,0,0,0">
            <w:txbxContent>
              <w:p w14:paraId="33CF7D90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05"/>
                    <w:sz w:val="37"/>
                  </w:rPr>
                  <w:t>Bibliografía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0633" w14:textId="77777777" w:rsidR="004854E7" w:rsidRDefault="004854E7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2030B" w14:textId="77777777" w:rsidR="004854E7" w:rsidRDefault="004854E7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93B36" w14:textId="77777777" w:rsidR="004854E7" w:rsidRDefault="004854E7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383B1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15E43915">
        <v:line id="_x0000_s2098" style="position:absolute;z-index:-7048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6F6E90A6">
        <v:line id="_x0000_s2097" style="position:absolute;z-index:-7045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7FB02F14">
        <v:line id="_x0000_s2096" style="position:absolute;z-index:-7043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250B1F5C">
        <v:line id="_x0000_s2095" style="position:absolute;z-index:-7040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36BEC119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112.4pt;margin-top:159.55pt;width:92.75pt;height:20.6pt;z-index:-70384;mso-position-horizontal-relative:page;mso-position-vertical-relative:page" filled="f" stroked="f">
          <v:textbox inset="0,0,0,0">
            <w:txbxContent>
              <w:p w14:paraId="40581E07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10"/>
                    <w:sz w:val="37"/>
                  </w:rPr>
                  <w:t>Dedicado</w:t>
                </w:r>
                <w:proofErr w:type="spellEnd"/>
                <w:r>
                  <w:rPr>
                    <w:spacing w:val="-21"/>
                    <w:w w:val="110"/>
                    <w:sz w:val="37"/>
                  </w:rPr>
                  <w:t xml:space="preserve"> </w:t>
                </w:r>
                <w:r>
                  <w:rPr>
                    <w:w w:val="110"/>
                    <w:sz w:val="37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F4CD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4F02AA28">
        <v:line id="_x0000_s2093" style="position:absolute;z-index:-7036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3446A4B6">
        <v:line id="_x0000_s2092" style="position:absolute;z-index:-7033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1529AE57">
        <v:line id="_x0000_s2091" style="position:absolute;z-index:-7031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7B11F95F">
        <v:line id="_x0000_s2090" style="position:absolute;z-index:-7028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7B98B36F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12.4pt;margin-top:159.55pt;width:136.95pt;height:20.6pt;z-index:-70264;mso-position-horizontal-relative:page;mso-position-vertical-relative:page" filled="f" stroked="f">
          <v:textbox inset="0,0,0,0">
            <w:txbxContent>
              <w:p w14:paraId="73B8DEC0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05"/>
                    <w:sz w:val="37"/>
                  </w:rPr>
                  <w:t>Agradecimientos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485B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2C28A854">
        <v:line id="_x0000_s2088" style="position:absolute;z-index:-7024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2ECE73DC">
        <v:line id="_x0000_s2087" style="position:absolute;z-index:-7021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413F947E">
        <v:line id="_x0000_s2086" style="position:absolute;z-index:-7019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3F3069E2">
        <v:line id="_x0000_s2085" style="position:absolute;z-index:-7016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3F5AE136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112.4pt;margin-top:159.55pt;width:115.85pt;height:20.6pt;z-index:-70144;mso-position-horizontal-relative:page;mso-position-vertical-relative:page" filled="f" stroked="f">
          <v:textbox inset="0,0,0,0">
            <w:txbxContent>
              <w:p w14:paraId="2383659A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05"/>
                    <w:sz w:val="37"/>
                  </w:rPr>
                  <w:t>Índice</w:t>
                </w:r>
                <w:proofErr w:type="spellEnd"/>
                <w:r>
                  <w:rPr>
                    <w:spacing w:val="59"/>
                    <w:w w:val="105"/>
                    <w:sz w:val="37"/>
                  </w:rPr>
                  <w:t xml:space="preserve"> </w:t>
                </w:r>
                <w:r>
                  <w:rPr>
                    <w:w w:val="105"/>
                    <w:sz w:val="37"/>
                  </w:rPr>
                  <w:t>general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5DB1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1C7EB3DB">
        <v:line id="_x0000_s2083" style="position:absolute;z-index:-7012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43C686DD">
        <v:line id="_x0000_s2082" style="position:absolute;z-index:-7009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3230AFDE">
        <v:line id="_x0000_s2081" style="position:absolute;z-index:-7007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10D79A7D">
        <v:line id="_x0000_s2080" style="position:absolute;z-index:-7004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3A4E61C9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12.4pt;margin-top:159.55pt;width:131pt;height:20.6pt;z-index:-70024;mso-position-horizontal-relative:page;mso-position-vertical-relative:page" filled="f" stroked="f">
          <v:textbox inset="0,0,0,0">
            <w:txbxContent>
              <w:p w14:paraId="06CEA87C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10"/>
                    <w:sz w:val="37"/>
                  </w:rPr>
                  <w:t>Índice</w:t>
                </w:r>
                <w:proofErr w:type="spellEnd"/>
                <w:r>
                  <w:rPr>
                    <w:w w:val="110"/>
                    <w:sz w:val="37"/>
                  </w:rPr>
                  <w:t xml:space="preserve"> de </w:t>
                </w:r>
                <w:proofErr w:type="spellStart"/>
                <w:r>
                  <w:rPr>
                    <w:w w:val="110"/>
                    <w:sz w:val="37"/>
                  </w:rPr>
                  <w:t>tablas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B8133" w14:textId="77777777" w:rsidR="004854E7" w:rsidRDefault="004854E7">
    <w:pPr>
      <w:pStyle w:val="Textoindependiente"/>
      <w:spacing w:line="14" w:lineRule="auto"/>
      <w:rPr>
        <w:sz w:val="20"/>
      </w:rPr>
    </w:pPr>
    <w:r>
      <w:pict w14:anchorId="6C0A3495">
        <v:line id="_x0000_s2078" style="position:absolute;z-index:-70000;mso-position-horizontal-relative:page;mso-position-vertical-relative:page" from="113.4pt,145.25pt" to="538.6pt,145.25pt" strokeweight=".52706mm">
          <w10:wrap anchorx="page" anchory="page"/>
        </v:line>
      </w:pict>
    </w:r>
    <w:r>
      <w:pict w14:anchorId="5E902CCA">
        <v:line id="_x0000_s2077" style="position:absolute;z-index:-69976;mso-position-horizontal-relative:page;mso-position-vertical-relative:page" from="113.4pt,149.2pt" to="538.6pt,149.2pt" strokeweight=".17569mm">
          <w10:wrap anchorx="page" anchory="page"/>
        </v:line>
      </w:pict>
    </w:r>
    <w:r>
      <w:pict w14:anchorId="5C133A8A">
        <v:line id="_x0000_s2076" style="position:absolute;z-index:-69952;mso-position-horizontal-relative:page;mso-position-vertical-relative:page" from="113.4pt,191.4pt" to="538.6pt,191.4pt" strokeweight=".17569mm">
          <w10:wrap anchorx="page" anchory="page"/>
        </v:line>
      </w:pict>
    </w:r>
    <w:r>
      <w:pict w14:anchorId="68B9B552">
        <v:line id="_x0000_s2075" style="position:absolute;z-index:-69928;mso-position-horizontal-relative:page;mso-position-vertical-relative:page" from="113.4pt,195.4pt" to="538.6pt,195.4pt" strokeweight=".52706mm">
          <w10:wrap anchorx="page" anchory="page"/>
        </v:line>
      </w:pict>
    </w:r>
    <w:r>
      <w:pict w14:anchorId="376DE7ED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12.4pt;margin-top:159.55pt;width:136.45pt;height:20.6pt;z-index:-69904;mso-position-horizontal-relative:page;mso-position-vertical-relative:page" filled="f" stroked="f">
          <v:textbox inset="0,0,0,0">
            <w:txbxContent>
              <w:p w14:paraId="5E74D674" w14:textId="77777777" w:rsidR="004854E7" w:rsidRDefault="004854E7">
                <w:pPr>
                  <w:spacing w:line="400" w:lineRule="exact"/>
                  <w:ind w:left="20"/>
                  <w:rPr>
                    <w:sz w:val="37"/>
                  </w:rPr>
                </w:pPr>
                <w:proofErr w:type="spellStart"/>
                <w:r>
                  <w:rPr>
                    <w:w w:val="110"/>
                    <w:sz w:val="37"/>
                  </w:rPr>
                  <w:t>Índice</w:t>
                </w:r>
                <w:proofErr w:type="spellEnd"/>
                <w:r>
                  <w:rPr>
                    <w:w w:val="110"/>
                    <w:sz w:val="37"/>
                  </w:rPr>
                  <w:t xml:space="preserve"> de</w:t>
                </w:r>
                <w:r>
                  <w:rPr>
                    <w:spacing w:val="96"/>
                    <w:w w:val="110"/>
                    <w:sz w:val="37"/>
                  </w:rPr>
                  <w:t xml:space="preserve"> </w:t>
                </w:r>
                <w:proofErr w:type="spellStart"/>
                <w:r>
                  <w:rPr>
                    <w:w w:val="110"/>
                    <w:sz w:val="37"/>
                  </w:rPr>
                  <w:t>guras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8CC4B" w14:textId="77777777" w:rsidR="004854E7" w:rsidRDefault="004854E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061B"/>
    <w:multiLevelType w:val="multilevel"/>
    <w:tmpl w:val="66ECE33E"/>
    <w:lvl w:ilvl="0">
      <w:start w:val="1"/>
      <w:numFmt w:val="decimal"/>
      <w:lvlText w:val="%1"/>
      <w:lvlJc w:val="left"/>
      <w:pPr>
        <w:ind w:left="1143" w:hanging="49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3" w:hanging="492"/>
        <w:jc w:val="left"/>
      </w:pPr>
      <w:rPr>
        <w:rFonts w:ascii="Times New Roman" w:eastAsia="Times New Roman" w:hAnsi="Times New Roman" w:cs="Times New Roman" w:hint="default"/>
        <w:w w:val="125"/>
        <w:sz w:val="26"/>
        <w:szCs w:val="26"/>
      </w:rPr>
    </w:lvl>
    <w:lvl w:ilvl="2">
      <w:start w:val="1"/>
      <w:numFmt w:val="decimal"/>
      <w:lvlText w:val="%3."/>
      <w:lvlJc w:val="left"/>
      <w:pPr>
        <w:ind w:left="1093" w:hanging="170"/>
        <w:jc w:val="left"/>
      </w:pPr>
      <w:rPr>
        <w:rFonts w:ascii="Times New Roman" w:eastAsia="Times New Roman" w:hAnsi="Times New Roman" w:cs="Times New Roman" w:hint="default"/>
        <w:w w:val="93"/>
        <w:sz w:val="20"/>
        <w:szCs w:val="20"/>
      </w:rPr>
    </w:lvl>
    <w:lvl w:ilvl="3">
      <w:numFmt w:val="bullet"/>
      <w:lvlText w:val="•"/>
      <w:lvlJc w:val="left"/>
      <w:pPr>
        <w:ind w:left="3224" w:hanging="170"/>
      </w:pPr>
      <w:rPr>
        <w:rFonts w:hint="default"/>
      </w:rPr>
    </w:lvl>
    <w:lvl w:ilvl="4">
      <w:numFmt w:val="bullet"/>
      <w:lvlText w:val="•"/>
      <w:lvlJc w:val="left"/>
      <w:pPr>
        <w:ind w:left="4266" w:hanging="170"/>
      </w:pPr>
      <w:rPr>
        <w:rFonts w:hint="default"/>
      </w:rPr>
    </w:lvl>
    <w:lvl w:ilvl="5">
      <w:numFmt w:val="bullet"/>
      <w:lvlText w:val="•"/>
      <w:lvlJc w:val="left"/>
      <w:pPr>
        <w:ind w:left="5308" w:hanging="170"/>
      </w:pPr>
      <w:rPr>
        <w:rFonts w:hint="default"/>
      </w:rPr>
    </w:lvl>
    <w:lvl w:ilvl="6">
      <w:numFmt w:val="bullet"/>
      <w:lvlText w:val="•"/>
      <w:lvlJc w:val="left"/>
      <w:pPr>
        <w:ind w:left="6351" w:hanging="170"/>
      </w:pPr>
      <w:rPr>
        <w:rFonts w:hint="default"/>
      </w:rPr>
    </w:lvl>
    <w:lvl w:ilvl="7">
      <w:numFmt w:val="bullet"/>
      <w:lvlText w:val="•"/>
      <w:lvlJc w:val="left"/>
      <w:pPr>
        <w:ind w:left="7393" w:hanging="170"/>
      </w:pPr>
      <w:rPr>
        <w:rFonts w:hint="default"/>
      </w:rPr>
    </w:lvl>
    <w:lvl w:ilvl="8">
      <w:numFmt w:val="bullet"/>
      <w:lvlText w:val="•"/>
      <w:lvlJc w:val="left"/>
      <w:pPr>
        <w:ind w:left="8435" w:hanging="170"/>
      </w:pPr>
      <w:rPr>
        <w:rFonts w:hint="default"/>
      </w:rPr>
    </w:lvl>
  </w:abstractNum>
  <w:abstractNum w:abstractNumId="1" w15:restartNumberingAfterBreak="0">
    <w:nsid w:val="389329B2"/>
    <w:multiLevelType w:val="multilevel"/>
    <w:tmpl w:val="548E60C6"/>
    <w:lvl w:ilvl="0">
      <w:start w:val="1"/>
      <w:numFmt w:val="decimal"/>
      <w:lvlText w:val="%1."/>
      <w:lvlJc w:val="left"/>
      <w:pPr>
        <w:ind w:left="873" w:hanging="326"/>
        <w:jc w:val="left"/>
      </w:pPr>
      <w:rPr>
        <w:rFonts w:ascii="Times New Roman" w:eastAsia="Times New Roman" w:hAnsi="Times New Roman" w:cs="Times New Roman" w:hint="default"/>
        <w:w w:val="112"/>
        <w:sz w:val="23"/>
        <w:szCs w:val="23"/>
      </w:rPr>
    </w:lvl>
    <w:lvl w:ilvl="1">
      <w:start w:val="1"/>
      <w:numFmt w:val="decimal"/>
      <w:lvlText w:val="%1.%2."/>
      <w:lvlJc w:val="left"/>
      <w:pPr>
        <w:ind w:left="1350" w:hanging="478"/>
        <w:jc w:val="left"/>
      </w:pPr>
      <w:rPr>
        <w:rFonts w:ascii="Times New Roman" w:eastAsia="Times New Roman" w:hAnsi="Times New Roman" w:cs="Times New Roman" w:hint="default"/>
        <w:w w:val="93"/>
        <w:sz w:val="24"/>
        <w:szCs w:val="24"/>
      </w:rPr>
    </w:lvl>
    <w:lvl w:ilvl="2">
      <w:numFmt w:val="bullet"/>
      <w:lvlText w:val="•"/>
      <w:lvlJc w:val="left"/>
      <w:pPr>
        <w:ind w:left="2377" w:hanging="478"/>
      </w:pPr>
      <w:rPr>
        <w:rFonts w:hint="default"/>
      </w:rPr>
    </w:lvl>
    <w:lvl w:ilvl="3">
      <w:numFmt w:val="bullet"/>
      <w:lvlText w:val="•"/>
      <w:lvlJc w:val="left"/>
      <w:pPr>
        <w:ind w:left="3395" w:hanging="478"/>
      </w:pPr>
      <w:rPr>
        <w:rFonts w:hint="default"/>
      </w:rPr>
    </w:lvl>
    <w:lvl w:ilvl="4">
      <w:numFmt w:val="bullet"/>
      <w:lvlText w:val="•"/>
      <w:lvlJc w:val="left"/>
      <w:pPr>
        <w:ind w:left="4413" w:hanging="478"/>
      </w:pPr>
      <w:rPr>
        <w:rFonts w:hint="default"/>
      </w:rPr>
    </w:lvl>
    <w:lvl w:ilvl="5">
      <w:numFmt w:val="bullet"/>
      <w:lvlText w:val="•"/>
      <w:lvlJc w:val="left"/>
      <w:pPr>
        <w:ind w:left="5431" w:hanging="478"/>
      </w:pPr>
      <w:rPr>
        <w:rFonts w:hint="default"/>
      </w:rPr>
    </w:lvl>
    <w:lvl w:ilvl="6">
      <w:numFmt w:val="bullet"/>
      <w:lvlText w:val="•"/>
      <w:lvlJc w:val="left"/>
      <w:pPr>
        <w:ind w:left="6448" w:hanging="478"/>
      </w:pPr>
      <w:rPr>
        <w:rFonts w:hint="default"/>
      </w:rPr>
    </w:lvl>
    <w:lvl w:ilvl="7">
      <w:numFmt w:val="bullet"/>
      <w:lvlText w:val="•"/>
      <w:lvlJc w:val="left"/>
      <w:pPr>
        <w:ind w:left="7466" w:hanging="478"/>
      </w:pPr>
      <w:rPr>
        <w:rFonts w:hint="default"/>
      </w:rPr>
    </w:lvl>
    <w:lvl w:ilvl="8">
      <w:numFmt w:val="bullet"/>
      <w:lvlText w:val="•"/>
      <w:lvlJc w:val="left"/>
      <w:pPr>
        <w:ind w:left="8484" w:hanging="478"/>
      </w:pPr>
      <w:rPr>
        <w:rFonts w:hint="default"/>
      </w:rPr>
    </w:lvl>
  </w:abstractNum>
  <w:abstractNum w:abstractNumId="2" w15:restartNumberingAfterBreak="0">
    <w:nsid w:val="4AE87A5A"/>
    <w:multiLevelType w:val="hybridMultilevel"/>
    <w:tmpl w:val="30DA70AC"/>
    <w:lvl w:ilvl="0" w:tplc="03E47BE4">
      <w:start w:val="1"/>
      <w:numFmt w:val="decimal"/>
      <w:lvlText w:val="[%1]"/>
      <w:lvlJc w:val="left"/>
      <w:pPr>
        <w:ind w:left="994" w:hanging="231"/>
        <w:jc w:val="right"/>
      </w:pPr>
      <w:rPr>
        <w:rFonts w:ascii="Times New Roman" w:eastAsia="Times New Roman" w:hAnsi="Times New Roman" w:cs="Times New Roman" w:hint="default"/>
        <w:w w:val="81"/>
        <w:sz w:val="20"/>
        <w:szCs w:val="20"/>
      </w:rPr>
    </w:lvl>
    <w:lvl w:ilvl="1" w:tplc="683A12AA">
      <w:numFmt w:val="bullet"/>
      <w:lvlText w:val="•"/>
      <w:lvlJc w:val="left"/>
      <w:pPr>
        <w:ind w:left="1952" w:hanging="231"/>
      </w:pPr>
      <w:rPr>
        <w:rFonts w:hint="default"/>
      </w:rPr>
    </w:lvl>
    <w:lvl w:ilvl="2" w:tplc="6AFE1B66">
      <w:numFmt w:val="bullet"/>
      <w:lvlText w:val="•"/>
      <w:lvlJc w:val="left"/>
      <w:pPr>
        <w:ind w:left="2904" w:hanging="231"/>
      </w:pPr>
      <w:rPr>
        <w:rFonts w:hint="default"/>
      </w:rPr>
    </w:lvl>
    <w:lvl w:ilvl="3" w:tplc="5E50A3BC">
      <w:numFmt w:val="bullet"/>
      <w:lvlText w:val="•"/>
      <w:lvlJc w:val="left"/>
      <w:pPr>
        <w:ind w:left="3856" w:hanging="231"/>
      </w:pPr>
      <w:rPr>
        <w:rFonts w:hint="default"/>
      </w:rPr>
    </w:lvl>
    <w:lvl w:ilvl="4" w:tplc="12606756">
      <w:numFmt w:val="bullet"/>
      <w:lvlText w:val="•"/>
      <w:lvlJc w:val="left"/>
      <w:pPr>
        <w:ind w:left="4808" w:hanging="231"/>
      </w:pPr>
      <w:rPr>
        <w:rFonts w:hint="default"/>
      </w:rPr>
    </w:lvl>
    <w:lvl w:ilvl="5" w:tplc="C0C26250">
      <w:numFmt w:val="bullet"/>
      <w:lvlText w:val="•"/>
      <w:lvlJc w:val="left"/>
      <w:pPr>
        <w:ind w:left="5760" w:hanging="231"/>
      </w:pPr>
      <w:rPr>
        <w:rFonts w:hint="default"/>
      </w:rPr>
    </w:lvl>
    <w:lvl w:ilvl="6" w:tplc="17C40596">
      <w:numFmt w:val="bullet"/>
      <w:lvlText w:val="•"/>
      <w:lvlJc w:val="left"/>
      <w:pPr>
        <w:ind w:left="6712" w:hanging="231"/>
      </w:pPr>
      <w:rPr>
        <w:rFonts w:hint="default"/>
      </w:rPr>
    </w:lvl>
    <w:lvl w:ilvl="7" w:tplc="C32AC3E0">
      <w:numFmt w:val="bullet"/>
      <w:lvlText w:val="•"/>
      <w:lvlJc w:val="left"/>
      <w:pPr>
        <w:ind w:left="7664" w:hanging="231"/>
      </w:pPr>
      <w:rPr>
        <w:rFonts w:hint="default"/>
      </w:rPr>
    </w:lvl>
    <w:lvl w:ilvl="8" w:tplc="E4B47E42">
      <w:numFmt w:val="bullet"/>
      <w:lvlText w:val="•"/>
      <w:lvlJc w:val="left"/>
      <w:pPr>
        <w:ind w:left="8616" w:hanging="231"/>
      </w:pPr>
      <w:rPr>
        <w:rFonts w:hint="default"/>
      </w:rPr>
    </w:lvl>
  </w:abstractNum>
  <w:abstractNum w:abstractNumId="3" w15:restartNumberingAfterBreak="0">
    <w:nsid w:val="60695BA9"/>
    <w:multiLevelType w:val="hybridMultilevel"/>
    <w:tmpl w:val="5E1CC516"/>
    <w:lvl w:ilvl="0" w:tplc="7BC0F1D6">
      <w:start w:val="19"/>
      <w:numFmt w:val="decimal"/>
      <w:lvlText w:val="[%1]"/>
      <w:lvlJc w:val="left"/>
      <w:pPr>
        <w:ind w:left="994" w:hanging="339"/>
        <w:jc w:val="left"/>
      </w:pPr>
      <w:rPr>
        <w:rFonts w:ascii="Times New Roman" w:eastAsia="Times New Roman" w:hAnsi="Times New Roman" w:cs="Times New Roman" w:hint="default"/>
        <w:w w:val="84"/>
        <w:sz w:val="20"/>
        <w:szCs w:val="20"/>
      </w:rPr>
    </w:lvl>
    <w:lvl w:ilvl="1" w:tplc="44ACE692">
      <w:numFmt w:val="bullet"/>
      <w:lvlText w:val="•"/>
      <w:lvlJc w:val="left"/>
      <w:pPr>
        <w:ind w:left="1952" w:hanging="339"/>
      </w:pPr>
      <w:rPr>
        <w:rFonts w:hint="default"/>
      </w:rPr>
    </w:lvl>
    <w:lvl w:ilvl="2" w:tplc="FB98A27C">
      <w:numFmt w:val="bullet"/>
      <w:lvlText w:val="•"/>
      <w:lvlJc w:val="left"/>
      <w:pPr>
        <w:ind w:left="2904" w:hanging="339"/>
      </w:pPr>
      <w:rPr>
        <w:rFonts w:hint="default"/>
      </w:rPr>
    </w:lvl>
    <w:lvl w:ilvl="3" w:tplc="0270F8DE">
      <w:numFmt w:val="bullet"/>
      <w:lvlText w:val="•"/>
      <w:lvlJc w:val="left"/>
      <w:pPr>
        <w:ind w:left="3856" w:hanging="339"/>
      </w:pPr>
      <w:rPr>
        <w:rFonts w:hint="default"/>
      </w:rPr>
    </w:lvl>
    <w:lvl w:ilvl="4" w:tplc="0A860DC2">
      <w:numFmt w:val="bullet"/>
      <w:lvlText w:val="•"/>
      <w:lvlJc w:val="left"/>
      <w:pPr>
        <w:ind w:left="4808" w:hanging="339"/>
      </w:pPr>
      <w:rPr>
        <w:rFonts w:hint="default"/>
      </w:rPr>
    </w:lvl>
    <w:lvl w:ilvl="5" w:tplc="491659CA">
      <w:numFmt w:val="bullet"/>
      <w:lvlText w:val="•"/>
      <w:lvlJc w:val="left"/>
      <w:pPr>
        <w:ind w:left="5760" w:hanging="339"/>
      </w:pPr>
      <w:rPr>
        <w:rFonts w:hint="default"/>
      </w:rPr>
    </w:lvl>
    <w:lvl w:ilvl="6" w:tplc="111CCEB2">
      <w:numFmt w:val="bullet"/>
      <w:lvlText w:val="•"/>
      <w:lvlJc w:val="left"/>
      <w:pPr>
        <w:ind w:left="6712" w:hanging="339"/>
      </w:pPr>
      <w:rPr>
        <w:rFonts w:hint="default"/>
      </w:rPr>
    </w:lvl>
    <w:lvl w:ilvl="7" w:tplc="40009CD8">
      <w:numFmt w:val="bullet"/>
      <w:lvlText w:val="•"/>
      <w:lvlJc w:val="left"/>
      <w:pPr>
        <w:ind w:left="7664" w:hanging="339"/>
      </w:pPr>
      <w:rPr>
        <w:rFonts w:hint="default"/>
      </w:rPr>
    </w:lvl>
    <w:lvl w:ilvl="8" w:tplc="AB008F3C">
      <w:numFmt w:val="bullet"/>
      <w:lvlText w:val="•"/>
      <w:lvlJc w:val="left"/>
      <w:pPr>
        <w:ind w:left="8616" w:hanging="339"/>
      </w:pPr>
      <w:rPr>
        <w:rFonts w:hint="default"/>
      </w:rPr>
    </w:lvl>
  </w:abstractNum>
  <w:abstractNum w:abstractNumId="4" w15:restartNumberingAfterBreak="0">
    <w:nsid w:val="79132514"/>
    <w:multiLevelType w:val="multilevel"/>
    <w:tmpl w:val="191002B2"/>
    <w:lvl w:ilvl="0">
      <w:start w:val="1"/>
      <w:numFmt w:val="decimal"/>
      <w:lvlText w:val="%1"/>
      <w:lvlJc w:val="left"/>
      <w:pPr>
        <w:ind w:left="1372" w:hanging="49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2" w:hanging="499"/>
        <w:jc w:val="left"/>
      </w:pPr>
      <w:rPr>
        <w:rFonts w:ascii="Times New Roman" w:eastAsia="Times New Roman" w:hAnsi="Times New Roman" w:cs="Times New Roman" w:hint="default"/>
        <w:w w:val="93"/>
        <w:sz w:val="24"/>
        <w:szCs w:val="24"/>
      </w:rPr>
    </w:lvl>
    <w:lvl w:ilvl="2">
      <w:numFmt w:val="bullet"/>
      <w:lvlText w:val="•"/>
      <w:lvlJc w:val="left"/>
      <w:pPr>
        <w:ind w:left="3208" w:hanging="499"/>
      </w:pPr>
      <w:rPr>
        <w:rFonts w:hint="default"/>
      </w:rPr>
    </w:lvl>
    <w:lvl w:ilvl="3">
      <w:numFmt w:val="bullet"/>
      <w:lvlText w:val="•"/>
      <w:lvlJc w:val="left"/>
      <w:pPr>
        <w:ind w:left="4122" w:hanging="499"/>
      </w:pPr>
      <w:rPr>
        <w:rFonts w:hint="default"/>
      </w:rPr>
    </w:lvl>
    <w:lvl w:ilvl="4">
      <w:numFmt w:val="bullet"/>
      <w:lvlText w:val="•"/>
      <w:lvlJc w:val="left"/>
      <w:pPr>
        <w:ind w:left="5036" w:hanging="499"/>
      </w:pPr>
      <w:rPr>
        <w:rFonts w:hint="default"/>
      </w:rPr>
    </w:lvl>
    <w:lvl w:ilvl="5">
      <w:numFmt w:val="bullet"/>
      <w:lvlText w:val="•"/>
      <w:lvlJc w:val="left"/>
      <w:pPr>
        <w:ind w:left="5950" w:hanging="499"/>
      </w:pPr>
      <w:rPr>
        <w:rFonts w:hint="default"/>
      </w:rPr>
    </w:lvl>
    <w:lvl w:ilvl="6">
      <w:numFmt w:val="bullet"/>
      <w:lvlText w:val="•"/>
      <w:lvlJc w:val="left"/>
      <w:pPr>
        <w:ind w:left="6864" w:hanging="499"/>
      </w:pPr>
      <w:rPr>
        <w:rFonts w:hint="default"/>
      </w:rPr>
    </w:lvl>
    <w:lvl w:ilvl="7">
      <w:numFmt w:val="bullet"/>
      <w:lvlText w:val="•"/>
      <w:lvlJc w:val="left"/>
      <w:pPr>
        <w:ind w:left="7778" w:hanging="499"/>
      </w:pPr>
      <w:rPr>
        <w:rFonts w:hint="default"/>
      </w:rPr>
    </w:lvl>
    <w:lvl w:ilvl="8">
      <w:numFmt w:val="bullet"/>
      <w:lvlText w:val="•"/>
      <w:lvlJc w:val="left"/>
      <w:pPr>
        <w:ind w:left="8692" w:hanging="499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is">
    <w15:presenceInfo w15:providerId="None" w15:userId="Ala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8F0"/>
    <w:rsid w:val="00053979"/>
    <w:rsid w:val="003E28F0"/>
    <w:rsid w:val="004854E7"/>
    <w:rsid w:val="00A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,"/>
  <w:listSeparator w:val=";"/>
  <w14:docId w14:val="48A7B036"/>
  <w15:docId w15:val="{6A86BA22-97D6-456A-BD05-E4349AB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400" w:lineRule="exact"/>
      <w:ind w:left="20"/>
      <w:outlineLvl w:val="0"/>
    </w:pPr>
    <w:rPr>
      <w:sz w:val="37"/>
      <w:szCs w:val="37"/>
    </w:rPr>
  </w:style>
  <w:style w:type="paragraph" w:styleId="Ttulo2">
    <w:name w:val="heading 2"/>
    <w:basedOn w:val="Normal"/>
    <w:uiPriority w:val="1"/>
    <w:qFormat/>
    <w:pPr>
      <w:spacing w:before="61"/>
      <w:ind w:right="241"/>
      <w:jc w:val="center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37"/>
      <w:ind w:left="547"/>
    </w:pPr>
    <w:rPr>
      <w:sz w:val="23"/>
      <w:szCs w:val="23"/>
    </w:rPr>
  </w:style>
  <w:style w:type="paragraph" w:styleId="TDC2">
    <w:name w:val="toc 2"/>
    <w:basedOn w:val="Normal"/>
    <w:uiPriority w:val="1"/>
    <w:qFormat/>
    <w:pPr>
      <w:spacing w:before="110"/>
      <w:ind w:left="1350" w:right="910" w:hanging="47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0"/>
      <w:ind w:left="994" w:right="1466" w:hanging="447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AD15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156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156D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5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5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5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56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microsoft.com/office/2016/09/relationships/commentsIds" Target="commentsIds.xml"/><Relationship Id="rId47" Type="http://schemas.openxmlformats.org/officeDocument/2006/relationships/header" Target="header15.xml"/><Relationship Id="rId50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eader" Target="header14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comments" Target="comments.xml"/><Relationship Id="rId45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11.xml"/><Relationship Id="rId48" Type="http://schemas.openxmlformats.org/officeDocument/2006/relationships/header" Target="header16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2567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Alanis</cp:lastModifiedBy>
  <cp:revision>2</cp:revision>
  <dcterms:created xsi:type="dcterms:W3CDTF">2018-04-02T00:59:00Z</dcterms:created>
  <dcterms:modified xsi:type="dcterms:W3CDTF">2018-04-02T01:18:00Z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2018-04-02T00:00:00Z</vt:filetime>
  </property>
</Properties>
</file>